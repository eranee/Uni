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AC96" w14:textId="3A87E17F" w:rsidR="003B6135" w:rsidRDefault="003B6135" w:rsidP="00EB0AAE">
      <w:pPr>
        <w:spacing w:line="360" w:lineRule="auto"/>
        <w:rPr>
          <w:lang w:val="en-US"/>
        </w:rPr>
      </w:pPr>
      <w:r>
        <w:rPr>
          <w:b/>
          <w:lang w:val="en-US"/>
        </w:rPr>
        <w:t>Introduction</w:t>
      </w:r>
    </w:p>
    <w:p w14:paraId="077FDC1D" w14:textId="193354B5" w:rsidR="00EF0E79" w:rsidRDefault="004C7663" w:rsidP="00EB0AAE">
      <w:pPr>
        <w:spacing w:line="360" w:lineRule="auto"/>
        <w:rPr>
          <w:lang w:val="en-US"/>
        </w:rPr>
      </w:pPr>
      <w:r>
        <w:rPr>
          <w:lang w:val="en-US"/>
        </w:rPr>
        <w:t xml:space="preserve">The Staphylinidae fauna of the Aegean Islands has until recently been rather poorly known. With the recent works of Volker </w:t>
      </w:r>
      <w:proofErr w:type="spellStart"/>
      <w:r>
        <w:rPr>
          <w:lang w:val="en-US"/>
        </w:rPr>
        <w:t>Assing</w:t>
      </w:r>
      <w:proofErr w:type="spellEnd"/>
      <w:r>
        <w:rPr>
          <w:lang w:val="en-US"/>
        </w:rPr>
        <w:t xml:space="preserve"> many of the islands have received much needed attention and initial species lists have been produced, </w:t>
      </w:r>
      <w:r w:rsidRPr="00445A39">
        <w:rPr>
          <w:lang w:eastAsia="en-GB"/>
        </w:rPr>
        <w:t xml:space="preserve">Chios </w:t>
      </w:r>
      <w:r w:rsidRPr="00445A39">
        <w:rPr>
          <w:lang w:eastAsia="en-GB"/>
        </w:rPr>
        <w:fldChar w:fldCharType="begin" w:fldLock="1"/>
      </w:r>
      <w:r w:rsidRPr="00445A39">
        <w:rPr>
          <w:lang w:eastAsia="en-GB"/>
        </w:rPr>
        <w:instrText>ADDIN CSL_CITATION {"citationItems":[{"id":"ITEM-1","itemData":{"ISBN":"0253-116X","abstract":"A study of 931 specimens of Staphylinidae collected in the Greek island Karpathos in December 2015 and January 2016 yielded 59 species, among them eight undescribed island-endemic species and three first records from Greece. A checklist including also previously recorded species is provided. The currently known fauna of Karpathos is composed of 69 species of Staphylinidae and shows stronger affinities to the fauna of Turkey and the Aegean islands off the Turkish coast than to Crete and mainland Greece (including the Peloponnisos). Ten species (14.5 %) are island endemics, three of which (two of the Pselaphinae and one of the Scydmaeninae) are undescribed. Two myrmecophilous species that were previously considered island endemics of Crete and Rhodos, respectively, are present also in Karpathos. Oxypoda (Atlantoxypoda) bicornuta ASSING nov.sp. of the Aleocharinae, Medon carpathius ASSING nov.sp. of the M petrochilosi subgroup (Paederinae), as well as Cephennium (Phennecium) kerpense MEYBOHM nov.sp., Euconnus (Tetramelus) kerpensis MEYBOHM nov.sp., and Stenichnus (Stenichnus) kerpensis MEYBOHM nov.sp. of the Scydmaeninae are described and illustrated. In an appendix, Oxypoda (Atlantoxypoda) bistirpata ASSING nov.sp. (southern Anatolia), a close relative of O. bicornuta, is described and illustrated.","author":[{"dropping-particle":"","family":"Assing","given":"Volker","non-dropping-particle":"","parse-names":false,"suffix":""}],"container-title":"Linzer Biologische Beitraege","id":"ITEM-1","issue":"1","issued":{"date-parts":[["2015"]]},"page":"43-55","title":"On the Staphylinidae of the Greek island Chios ( Insecta : Coleoptera )","type":"article-journal","volume":"47"},"uris":["http://www.mendeley.com/documents/?uuid=0f973077-b89b-428d-9b32-afa1bb163412"]},{"id":"ITEM-2","itemData":{"abstract":"A field trip to the Greek island Lesbos conducted in spring 2016 yielded a total of 1640 specimens belonging to 169 species of Staphylinidae. Nine new species are described and illustrated: Myllaena lesbia ASSING sp.n., Aloconota (Aloconota) aegaea ASSING sp.n. (also recorded from Samos), and A. (A.) lesbia ASSING sp.n. of the Aleocharinae, Sunius potti ASSING sp.n. of the Paederinae, Bryaxis lesbius BRACHAT sp.n., Bythinus simplicipalpis BRACHAT sp.n., Protamaurops assingi BRACHAT sp.n., and Tychus lesbius BRACHAT sp.n. of the Pselaphinae, and Stenichnus (Stenichnus) lesbius MEYBOHM sp.n. of the Scydmaeninae. The new species of Paederinae, Pselaphinae, and Scyd- maeninae are most likely endemic to Lesbos. Evidence suggests that Quedius henroti COIFFAIT, 1970, previously considered an endemic of Lesbos, is in fact distributed in the Pelopónnisos rather than in Lesbos. A comprehensive list of the named and unnamed species currently known from Lesbos is provided. Numerous described species are reported from the island for the first time, eight of them represent first records from Greece. The known staphylinid fauna of Lesbos currently includes 199 species, 184 named and 15 unnamed, unidentified, or tentatively identified. Nine (5 %) of the named species and at least two of the unnamed Pselaphinae and Scydmaeninae are hypothesized to be endemic to the island. Thus, despite greater overall diversity and a generally similar composition, the fauna of Lesbos includes fewer island endemics than that of the geographically close and significantly smaller island Samos. As was to be expected, the fauna of Lesbos displays close affiliations with that of the adjacent Turkish mainland. Several species reach their westernmost distribution limit in this island (some of them also in Chios and Samos). As many as six myrmecophilous species have been recorded from Lesbos, five of them associated with Messor spp. and one with Cataglyphis nodus (BRULLÉ, 1833). In an appendix, Ocalea brachyptera FAGEL, 1971 is reported from Chios, the first record of this species from Greece. Aloconota (Aloconota) samia ASSING sp.n. (Samos) of the Aleocharinae and Stenichnus (Stenichnus) chius MEYBOHM sp.n. (Chios) of the Scydmaeninae are described and illustrated.","author":[{"dropping-particle":"","family":"Assing","given":"Volker","non-dropping-particle":"","parse-names":false,"suffix":""}],"container-title":"Koleopterologische Rundschau","id":"ITEM-2","issued":{"date-parts":[["2016"]]},"page":"103-138","title":"On the Staphylinidae of the Greek island Lesbos II, with supplementary notes on the fauna of Samos and Chios","type":"article-journal","volume":"86"},"uris":["http://www.mendeley.com/documents/?uuid=4bf7577e-eed2-424e-b886-70eeb834fa12"]}],"mendeley":{"formattedCitation":"(Assing, 2015a, 2016a)","plainTextFormattedCitation":"(Assing, 2015a, 2016a)","previouslyFormattedCitation":"(Assing, 2015a, 2016a)"},"properties":{"noteIndex":0},"schema":"https://github.com/citation-style-language/schema/raw/master/csl-citation.json"}</w:instrText>
      </w:r>
      <w:r w:rsidRPr="00445A39">
        <w:rPr>
          <w:lang w:eastAsia="en-GB"/>
        </w:rPr>
        <w:fldChar w:fldCharType="separate"/>
      </w:r>
      <w:r w:rsidRPr="00445A39">
        <w:rPr>
          <w:noProof/>
          <w:lang w:eastAsia="en-GB"/>
        </w:rPr>
        <w:t>(Assing, 2015a, 2016a)</w:t>
      </w:r>
      <w:r w:rsidRPr="00445A39">
        <w:rPr>
          <w:lang w:eastAsia="en-GB"/>
        </w:rPr>
        <w:fldChar w:fldCharType="end"/>
      </w:r>
      <w:r w:rsidRPr="00445A39">
        <w:rPr>
          <w:lang w:eastAsia="en-GB"/>
        </w:rPr>
        <w:t xml:space="preserve">, Corfu </w:t>
      </w:r>
      <w:r w:rsidRPr="00445A39">
        <w:rPr>
          <w:lang w:eastAsia="en-GB"/>
        </w:rPr>
        <w:fldChar w:fldCharType="begin" w:fldLock="1"/>
      </w:r>
      <w:r w:rsidRPr="00445A39">
        <w:rPr>
          <w:lang w:eastAsia="en-GB"/>
        </w:rPr>
        <w:instrText>ADDIN CSL_CITATION {"citationItems":[{"id":"ITEM-1","itemData":{"DOI":"10.21248/contrib.entomol.68.1.031-067","abstract":"A study of nearly 10,000 specimens of Staphylinidae collected in the Ionian island Corfu, Greece, in late spring 2017 yielded more than 233 species. Additional, previously unpublished records of 66 named species are reported from the island. Two species are described and illustrated: Borboropora corcyrana Assing spec. nov. of the Aleocharinae and Ocypus corcyranus Assing spec. nov. of the Staphylininae. As many as 118 named species are reported from Corfu for the first time, 21 of these species represent first records from Greece. One name is revalidated and six names are synonymized: Euplectus jonicus Meggiolaro, 1966 (revalidated) = E. jonicus corcyreus Meggiolaro, 1966, syn. nov.; Mycetoporus punctipennis Scriba, 1868 = M. insulanus Luze, 1901, syn. nov.; Anotylus tetracarinatus (Block, 1799) = A. corcyranus (Coiffait, 1968), syn. nov.; Bledius corniger Rosenhauer, 1856 = B. bubalus Gistel, 1857, syn. nov.; Paederus littoralis Gravenhorst, 1802 = P. pelikani Reitter, 1884, syn. nov.; Leptacinus batychrus (Gyllenhal, 1827) = Phacophallus corcyranus Bordoni, 2017, syn. nov. Including reliable previous literature records and the new records reported in the present paper, 446 named species (plus additional unnamed species) are currently known from Corfu. Thus, the known fauna of this island is significantly more diverse than those of other East Mediterranean islands, including the much larger Cyprus. A checklist of the Staphylinidae fauna of Corfu is provided. Although at present 18 species and subspecies have been recorded exclusively from Corfu, most of them are unlikely to represent island endemics; three of these species are of doubtful taxonomic status. Nomenclatural acts Borboropora","author":[{"dropping-particle":"","family":"Assing","given":"Volker","non-dropping-particle":"","parse-names":false,"suffix":""},{"dropping-particle":"","family":"Brachat","given":"Volker","non-dropping-particle":"","parse-names":false,"suffix":""},{"dropping-particle":"","family":"Meybohm","given":"Heinrich","non-dropping-particle":"","parse-names":false,"suffix":""}],"container-title":"Beiträge zur Entomologie","id":"ITEM-1","issue":"1","issued":{"date-parts":[["2018"]]},"page":"31-67","title":"On the Staphylinidae of the Greek island Corfu (Insecta : Coleoptera)","type":"article-journal","volume":"68"},"uris":["http://www.mendeley.com/documents/?uuid=32d571f3-bb18-4c79-bb49-fba0b03f2869"]}],"mendeley":{"formattedCitation":"(Assing et al., 2018)","plainTextFormattedCitation":"(Assing et al., 2018)","previouslyFormattedCitation":"(Assing et al., 2018)"},"properties":{"noteIndex":0},"schema":"https://github.com/citation-style-language/schema/raw/master/csl-citation.json"}</w:instrText>
      </w:r>
      <w:r w:rsidRPr="00445A39">
        <w:rPr>
          <w:lang w:eastAsia="en-GB"/>
        </w:rPr>
        <w:fldChar w:fldCharType="separate"/>
      </w:r>
      <w:r w:rsidRPr="00445A39">
        <w:rPr>
          <w:noProof/>
          <w:lang w:eastAsia="en-GB"/>
        </w:rPr>
        <w:t>(Assing et al., 2018)</w:t>
      </w:r>
      <w:r w:rsidRPr="00445A39">
        <w:rPr>
          <w:lang w:eastAsia="en-GB"/>
        </w:rPr>
        <w:fldChar w:fldCharType="end"/>
      </w:r>
      <w:r w:rsidRPr="00445A39">
        <w:rPr>
          <w:lang w:eastAsia="en-GB"/>
        </w:rPr>
        <w:t xml:space="preserve">, Crete </w:t>
      </w:r>
      <w:r w:rsidRPr="00445A39">
        <w:rPr>
          <w:lang w:eastAsia="en-GB"/>
        </w:rPr>
        <w:fldChar w:fldCharType="begin" w:fldLock="1"/>
      </w:r>
      <w:r w:rsidRPr="00445A39">
        <w:rPr>
          <w:lang w:eastAsia="en-GB"/>
        </w:rPr>
        <w:instrText>ADDIN CSL_CITATION {"citationItems":[{"id":"ITEM-1","itemData":{"abstract":"Approximately 105 species of Staphylinidae collected in spring 2012 are reported from the eastern and central parts of the Greek island Crete. Nine species, seven of Aleocharinae and two of Paederinae, are described and illus- trated. Three of them are associated with ants, at least seven are probably locally endemic: Myrmecopora (Myrme- copora) idana n. sp. (Psiloritis; associated with Messor sp.), Aloconota (Aloconota) brachyptera n. sp. (Dikti Oros, Psiloritis), Geostiba (Sipalotricha) diktiana n. sp. (Dikti Oros), Dinusa cretica n. sp. (Dikti Oros; associated with Messor sp.), Oxypoda (Bessopora) idana n. sp. (Psiloritis), Tectusa diktiana n. sp. (Dikti Oros), T. thriptica n. sp. (Orno Thriptis), Astenus (Eurysunius) thripticus n. sp. (Orno Thriptis; associated with Tetramorium sp.), and Sunius diktianus n. sp. (Dikti Oros). The sexual characters of several previously described species are illustrated. A checklist of the 63 named endemic species and subspecies of Crete is provided. The zoogeographic affiliations of the Cretan endemics are discussed.","author":[{"dropping-particle":"","family":"Assing","given":"Volker","non-dropping-particle":"","parse-names":false,"suffix":""}],"container-title":"Stuttgarter Beiträge zur Naturkunde, Serie A (Biologie)","id":"ITEM-1","issue":"IV","issued":{"date-parts":[["2013"]]},"page":"83-102","title":"On the Staphylinidae (Coleoptera) of Crete , Greece","type":"article-journal","volume":"30"},"uris":["http://www.mendeley.com/documents/?uuid=ff27399c-a6ea-4fc7-90f3-e5fd865bcdb1"]},{"id":"ITEM-2","itemData":{"abstract":"Approximately 110 species of Staphylinidae collected in 2013 and 2014 are reported from the Greek island Crete. Seven species of Aleocharinae (four species), Paederinae (one species), and Staphylininae (two species) are described and illustrated, five of them are probably local endemics: Bellatheta albimontis n. sp. (Lefka Ori), B. idana n. sp. (Psiloritis), Geostiba (Sipalotricha) paulexsecta n. sp. (Psiloritis), Myrmecopora (Myrmecopora) thriptica n. sp. (Orno Thriptis; associated with Messor sp.), Sunius thripticus n. sp. (Orno Thriptis), Quedius prae- cisus n. sp. (Orno Thriptis, but probably more widespread in Crete), and Xantholinus erinaceus n. sp. (several localities). The sexual characters of some previously described species are illustrated. The following synonymy is proposed: Quedius nemoralis Baudi di Selve, 1848 = Q. candicus Coiffait, 1976, n. syn. The genus Bellatheta Rou- bal, 1928 is reported from Crete for the first time. Some previous records are rectified. The diversity and biogeo- graphy of the endemic species of Crete is discussed. A revised list of the 67 currently known named endemic (sub-) species of Staphylinidae of Crete is provided.","author":[{"dropping-particle":"","family":"Assing","given":"Volker","non-dropping-particle":"","parse-names":false,"suffix":""}],"container-title":"Stuttgarter Beiträge zur Naturkunde, Serie A (Biologie)","id":"ITEM-2","issue":"IV","issued":{"date-parts":[["2015"]]},"page":"95-112","title":"On the Staphylinidae (Coleoptera) of Crete II. Seven new species, a new synonymy, and additional records","type":"article-journal","volume":"30"},"uris":["http://www.mendeley.com/documents/?uuid=11a4fe15-0f34-48f8-b2b2-8876eb6a392d"]}],"mendeley":{"formattedCitation":"(Assing, 2013a, 2015b)","plainTextFormattedCitation":"(Assing, 2013a, 2015b)","previouslyFormattedCitation":"(Assing, 2013a, 2015b)"},"properties":{"noteIndex":0},"schema":"https://github.com/citation-style-language/schema/raw/master/csl-citation.json"}</w:instrText>
      </w:r>
      <w:r w:rsidRPr="00445A39">
        <w:rPr>
          <w:lang w:eastAsia="en-GB"/>
        </w:rPr>
        <w:fldChar w:fldCharType="separate"/>
      </w:r>
      <w:r w:rsidRPr="00445A39">
        <w:rPr>
          <w:noProof/>
          <w:lang w:eastAsia="en-GB"/>
        </w:rPr>
        <w:t>(Assing, 2013a, 2015b)</w:t>
      </w:r>
      <w:r w:rsidRPr="00445A39">
        <w:rPr>
          <w:lang w:eastAsia="en-GB"/>
        </w:rPr>
        <w:fldChar w:fldCharType="end"/>
      </w:r>
      <w:r w:rsidRPr="00445A39">
        <w:rPr>
          <w:lang w:eastAsia="en-GB"/>
        </w:rPr>
        <w:t xml:space="preserve">, Cyprus </w:t>
      </w:r>
      <w:r w:rsidRPr="00445A39">
        <w:rPr>
          <w:lang w:eastAsia="en-GB"/>
        </w:rPr>
        <w:fldChar w:fldCharType="begin" w:fldLock="1"/>
      </w:r>
      <w:r w:rsidRPr="00445A39">
        <w:rPr>
          <w:lang w:eastAsia="en-GB"/>
        </w:rPr>
        <w:instrText>ADDIN CSL_CITATION {"citationItems":[{"id":"ITEM-1","itemData":{"author":[{"dropping-particle":"","family":"Assing","given":"Volker","non-dropping-particle":"","parse-names":false,"suffix":""},{"dropping-particle":"","family":"Wunderle","given":"Paul","non-dropping-particle":"","parse-names":false,"suffix":""}],"container-title":"Entomologische Zeitschrift","id":"ITEM-1","issue":"2","issued":{"date-parts":[["2001"]]},"page":"34-41","title":"On the Staphylinidae of Cyprus (Coleoptera)","type":"article-journal","volume":"111"},"uris":["http://www.mendeley.com/documents/?uuid=a489bb2a-42ba-4b86-8ece-a11a5eef3908"]},{"id":"ITEM-2","itemData":{"ISBN":"0253-116X","abstract":"A study of 567 specimens of Staphylinidae collected in the Greek island Kos in April 2012 and December 2016 yielded 54 species, among them five first records from Greece. One of them is Quedius curtidens SMETANA, 1967, a species previously known only from Adana province (Turkey) and also reported from Lebanon, Syria, and Israel for the first time; its distribution is mapped. A checklist of the species recorded from Kos is provided. The known staphylinid fauna is represented by 58 species and shows strong affinities to the fauna of the close Turkish mainland. It is primarily composed of widespread West Palaearctic (38 %), East Mediterranean (38 %), South Anatolian (11 %), or widespread Mediterranean (7 %) species. In an appendix, records of 15 species are reported from Cyprus, Rhodos, Samos, and Lesbos. Moreover, 29 species of Carabidae (177 specimens) are reported from Kos; eight of these species are recorded from the Aegean Islands for the first time.","author":[{"dropping-particle":"","family":"Assing","given":"Volker","non-dropping-particle":"","parse-names":false,"suffix":""}],"container-title":"Linzer Biologische Beitraege","id":"ITEM-2","issue":"1","issued":{"date-parts":[["2017"]]},"page":"191-205","title":"On the Staphylinidae of the Greek island Kos, with an appendix on Carabidae and additional records from other islands (Insecta: Coleoptera)","type":"article-journal","volume":"49"},"uris":["http://www.mendeley.com/documents/?uuid=a295f084-342b-4def-9bc6-d7dc93a58d01"]},{"id":"ITEM-3","itemData":{"DOI":"10.1111/j.1365-2427.2011.02604.x","ISBN":"1365-2427","ISSN":"00465070","abstract":"Alevonota flexa nov.sp. (Cyprus) is described and illustrated. Additional records of four species are reported, among them several new country records. Alevonota japonica (CAMERON, 1933), a species with a remarkable sexual dimorphism of head shape and eye size, is illustrated, based on new material from Hokkaido.","author":[{"dropping-particle":"","family":"Assing","given":"Volker","non-dropping-particle":"","parse-names":false,"suffix":""}],"container-title":"Linzer Biologische Beitraege","id":"ITEM-3","issue":"1","issued":{"date-parts":[["2017"]]},"page":"229-234","title":"A revision of the Alevonota species of the Palaearctic region. II. A new species from Cyprus and additional records (Coleoptera: Staphylinidae: Aleocharinae)","type":"article-journal","volume":"49"},"uris":["http://www.mendeley.com/documents/?uuid=4a82500d-83fc-4a68-bfb0-59f899f836e8"]}],"mendeley":{"formattedCitation":"(Assing, 2017b, 2017a; Assing and Wunderle, 2001)","plainTextFormattedCitation":"(Assing, 2017b, 2017a; Assing and Wunderle, 2001)","previouslyFormattedCitation":"(Assing, 2017b, 2017a; Assing and Wunderle, 2001)"},"properties":{"noteIndex":0},"schema":"https://github.com/citation-style-language/schema/raw/master/csl-citation.json"}</w:instrText>
      </w:r>
      <w:r w:rsidRPr="00445A39">
        <w:rPr>
          <w:lang w:eastAsia="en-GB"/>
        </w:rPr>
        <w:fldChar w:fldCharType="separate"/>
      </w:r>
      <w:r w:rsidRPr="00445A39">
        <w:rPr>
          <w:noProof/>
          <w:lang w:eastAsia="en-GB"/>
        </w:rPr>
        <w:t>(Assing, 2017b, 2017a; Assing and Wunderle, 2001)</w:t>
      </w:r>
      <w:r w:rsidRPr="00445A39">
        <w:rPr>
          <w:lang w:eastAsia="en-GB"/>
        </w:rPr>
        <w:fldChar w:fldCharType="end"/>
      </w:r>
      <w:r w:rsidRPr="00445A39">
        <w:rPr>
          <w:lang w:eastAsia="en-GB"/>
        </w:rPr>
        <w:t xml:space="preserve">, Ikaria </w:t>
      </w:r>
      <w:r w:rsidRPr="00445A39">
        <w:rPr>
          <w:lang w:eastAsia="en-GB"/>
        </w:rPr>
        <w:fldChar w:fldCharType="begin" w:fldLock="1"/>
      </w:r>
      <w:r w:rsidRPr="00445A39">
        <w:rPr>
          <w:lang w:eastAsia="en-GB"/>
        </w:rPr>
        <w:instrText>ADDIN CSL_CITATION {"citationItems":[{"id":"ITEM-1","itemData":{"abstract":"A field trip to the Greek islands Ikaría and Samos conducted in spring 2017 yielded a total of 1266 adult specimens belonging to 106 species of Staphylinidae. Nine species, eight of them island endemics, are described and illustrated: Geostiba (Tropogastrosipalia) perdita ASSING sp.n. (Ikaría) of the Aleocharinae, Amauronyx assingi BRACHAT sp.n. (Ikaría), Euplectus meybohmi BRACHAT sp.n. (Samos), Faronus icariensis BRACHAT sp.n. (Ikaría), Paratychus kerkisicus BRACHAT sp.n. (Samos: Oros Kerkis), and Tychus icariensis BRACHAT sp.n. (Ikaría) of the Pselaphinae, and Euconnus (Tetramelus) ambelosicus MEYBOHM sp.n. (Samos: Oros Ambelos), E. (T.) samius MEYBOHM sp.n. (Samos; Turkey: Aydin: Dilek Dağ), and E. (T.) kerkisicus MEYBOHM sp.n. (Samos: Oros Kerkis) of the Scydmaeninae. One species, Thinobius micros FAUVEL, 1871, is reported from Greece for the first time. A comprehensive and updated list of the named and unnamed species currently known from Ikaría and Samos is provided. Numerous described species are reported from Ikaría for the first time and 19 species are newly recorded from Samos. The known staphylinid fauna of Samos currently includes 157 species, that of Ikaría 70 species. Endemic species account for 11 % of the total fauna in Samos (17 species; seven of Pselaphinae, two of Aleocharinae, five of Scydmaeninae, and three of Paederinae) and 10 % in Ikaría (seven species; four of Pselaphinae, one of Aleocharinae, and two of Scydmaeninae). Six of the endemic species from Samos (three of Pselaphinae and three of Scydmaeninae) and two endemic species from Ikaría (Scydmaeninae) are unnamed. Approximately half of the species recorded from Ikaría are not known from Samos. The diversity of the Ikarian fauna is greatest in the central (oldest) part of the island.","author":[{"dropping-particle":"","family":"Assing","given":"Volker","non-dropping-particle":"","parse-names":false,"suffix":""}],"container-title":"Koleopterologische Rundschau","id":"ITEM-1","issued":{"date-parts":[["2017"]]},"page":"89-116","title":"On the Staphylinidae of the Greek island Ikaría, with supplementary notes on the fauna of Samos (Coleoptera: Staphylinidae)","type":"article-journal","volume":"87"},"uris":["http://www.mendeley.com/documents/?uuid=29ac456e-30e7-4712-829b-5de10e190a57"]}],"mendeley":{"formattedCitation":"(Assing, 2017c)","plainTextFormattedCitation":"(Assing, 2017c)","previouslyFormattedCitation":"(Assing, 2017c)"},"properties":{"noteIndex":0},"schema":"https://github.com/citation-style-language/schema/raw/master/csl-citation.json"}</w:instrText>
      </w:r>
      <w:r w:rsidRPr="00445A39">
        <w:rPr>
          <w:lang w:eastAsia="en-GB"/>
        </w:rPr>
        <w:fldChar w:fldCharType="separate"/>
      </w:r>
      <w:r w:rsidRPr="00445A39">
        <w:rPr>
          <w:noProof/>
          <w:lang w:eastAsia="en-GB"/>
        </w:rPr>
        <w:t>(Assing, 2017c)</w:t>
      </w:r>
      <w:r w:rsidRPr="00445A39">
        <w:rPr>
          <w:lang w:eastAsia="en-GB"/>
        </w:rPr>
        <w:fldChar w:fldCharType="end"/>
      </w:r>
      <w:r w:rsidRPr="00445A39">
        <w:rPr>
          <w:lang w:eastAsia="en-GB"/>
        </w:rPr>
        <w:t xml:space="preserve">, Karpathos </w:t>
      </w:r>
      <w:r w:rsidRPr="00445A39">
        <w:rPr>
          <w:lang w:eastAsia="en-GB"/>
        </w:rPr>
        <w:fldChar w:fldCharType="begin" w:fldLock="1"/>
      </w:r>
      <w:r w:rsidRPr="00445A39">
        <w:rPr>
          <w:lang w:eastAsia="en-GB"/>
        </w:rPr>
        <w:instrText>ADDIN CSL_CITATION {"citationItems":[{"id":"ITEM-1","itemData":{"abstract":"A b s t r a c t : A study of 931 specimens of Staphylinidae collected in the Greek island Karpathos in December 2015 and January 2016 yielded 59 species, among them eight undescribed island-endemic species and three first records from Greece. A checklist including also previously recorded species is provided. The currently known fauna of Karpathos is composed of 69 species of Staphylinidae and shows stronger affinities to the fauna of Turkey and the Aegean islands off the Turkish coast than to Crete and mainland Greece (including the Pelopónnisos). Ten species (14.5 %) are island endemics, three of which (two of the Pselaphinae and one of the Scydmaeninae) are undescribed. Two myrmecophilous species that were previously considered island endemics of Crete and Rhodos, respectively, are present also in Karpathos. Oxypoda (Atlantoxypoda) bicornuta ASSING nov.sp. of the Aleocharinae, Medon carpathius ASSING nov.sp. of the M. petrochilosi subgroup (Paederinae), as well as Cephennium (Phennecium) kerpense MEYBOHM nov.sp., Euconnus (Tetramelus) kerpensis MEYBOHM nov.sp., and Stenichnus (Stenichnus) kerpensis MEYBOHM nov.sp. of the Scydmaeninae are described and illustrated. In an appendix, Oxypoda (Atlantoxypoda) bistirpata ASSING nov.sp. (southern Anatolia), a close relative of O. bicornuta, is described and illustrated.","author":[{"dropping-particle":"","family":"Assing","given":"Volker","non-dropping-particle":"","parse-names":false,"suffix":""}],"container-title":"Linzer Biologische Beitraege","id":"ITEM-1","issue":"1","issued":{"date-parts":[["2016"]]},"page":"253-263","title":"On the Staphylinidae of the Greek island Karpathos (Insecta: Coleoptera)","type":"article-journal","volume":"48"},"uris":["http://www.mendeley.com/documents/?uuid=07d7709d-1b3f-452d-a7fb-b8b652d9513a"]}],"mendeley":{"formattedCitation":"(Assing, 2016b)","plainTextFormattedCitation":"(Assing, 2016b)","previouslyFormattedCitation":"(Assing, 2016b)"},"properties":{"noteIndex":0},"schema":"https://github.com/citation-style-language/schema/raw/master/csl-citation.json"}</w:instrText>
      </w:r>
      <w:r w:rsidRPr="00445A39">
        <w:rPr>
          <w:lang w:eastAsia="en-GB"/>
        </w:rPr>
        <w:fldChar w:fldCharType="separate"/>
      </w:r>
      <w:r w:rsidRPr="00445A39">
        <w:rPr>
          <w:noProof/>
          <w:lang w:eastAsia="en-GB"/>
        </w:rPr>
        <w:t>(Assing, 2016b)</w:t>
      </w:r>
      <w:r w:rsidRPr="00445A39">
        <w:rPr>
          <w:lang w:eastAsia="en-GB"/>
        </w:rPr>
        <w:fldChar w:fldCharType="end"/>
      </w:r>
      <w:r w:rsidRPr="00445A39">
        <w:rPr>
          <w:lang w:eastAsia="en-GB"/>
        </w:rPr>
        <w:t xml:space="preserve">, Kos </w:t>
      </w:r>
      <w:r w:rsidRPr="00445A39">
        <w:rPr>
          <w:lang w:eastAsia="en-GB"/>
        </w:rPr>
        <w:fldChar w:fldCharType="begin" w:fldLock="1"/>
      </w:r>
      <w:r w:rsidRPr="00445A39">
        <w:rPr>
          <w:lang w:eastAsia="en-GB"/>
        </w:rPr>
        <w:instrText>ADDIN CSL_CITATION {"citationItems":[{"id":"ITEM-1","itemData":{"ISBN":"0253-116X","abstract":"A study of 567 specimens of Staphylinidae collected in the Greek island Kos in April 2012 and December 2016 yielded 54 species, among them five first records from Greece. One of them is Quedius curtidens SMETANA, 1967, a species previously known only from Adana province (Turkey) and also reported from Lebanon, Syria, and Israel for the first time; its distribution is mapped. A checklist of the species recorded from Kos is provided. The known staphylinid fauna is represented by 58 species and shows strong affinities to the fauna of the close Turkish mainland. It is primarily composed of widespread West Palaearctic (38 %), East Mediterranean (38 %), South Anatolian (11 %), or widespread Mediterranean (7 %) species. In an appendix, records of 15 species are reported from Cyprus, Rhodos, Samos, and Lesbos. Moreover, 29 species of Carabidae (177 specimens) are reported from Kos; eight of these species are recorded from the Aegean Islands for the first time.","author":[{"dropping-particle":"","family":"Assing","given":"Volker","non-dropping-particle":"","parse-names":false,"suffix":""}],"container-title":"Linzer Biologische Beitraege","id":"ITEM-1","issue":"1","issued":{"date-parts":[["2017"]]},"page":"191-205","title":"On the Staphylinidae of the Greek island Kos, with an appendix on Carabidae and additional records from other islands (Insecta: Coleoptera)","type":"article-journal","volume":"49"},"uris":["http://www.mendeley.com/documents/?uuid=a295f084-342b-4def-9bc6-d7dc93a58d01"]}],"mendeley":{"formattedCitation":"(Assing, 2017a)","plainTextFormattedCitation":"(Assing, 2017a)","previouslyFormattedCitation":"(Assing, 2017a)"},"properties":{"noteIndex":0},"schema":"https://github.com/citation-style-language/schema/raw/master/csl-citation.json"}</w:instrText>
      </w:r>
      <w:r w:rsidRPr="00445A39">
        <w:rPr>
          <w:lang w:eastAsia="en-GB"/>
        </w:rPr>
        <w:fldChar w:fldCharType="separate"/>
      </w:r>
      <w:r w:rsidRPr="00445A39">
        <w:rPr>
          <w:noProof/>
          <w:lang w:eastAsia="en-GB"/>
        </w:rPr>
        <w:t>(Assing, 2017a)</w:t>
      </w:r>
      <w:r w:rsidRPr="00445A39">
        <w:rPr>
          <w:lang w:eastAsia="en-GB"/>
        </w:rPr>
        <w:fldChar w:fldCharType="end"/>
      </w:r>
      <w:r w:rsidRPr="00445A39">
        <w:rPr>
          <w:lang w:eastAsia="en-GB"/>
        </w:rPr>
        <w:t xml:space="preserve">, Lesbos </w:t>
      </w:r>
      <w:r w:rsidRPr="00445A39">
        <w:rPr>
          <w:lang w:eastAsia="en-GB"/>
        </w:rPr>
        <w:fldChar w:fldCharType="begin" w:fldLock="1"/>
      </w:r>
      <w:r w:rsidRPr="00445A39">
        <w:rPr>
          <w:lang w:eastAsia="en-GB"/>
        </w:rPr>
        <w:instrText>ADDIN CSL_CITATION {"citationItems":[{"id":"ITEM-1","itemData":{"ISSN":"0253-116X","abstract":"Abstract : Based on an examination of recently collected material, more than 70 species of Staphylinidae are reported from Lesbos island (Greece), among them four first records from Greece. Rugilus lesbius sp.n. and Oxypoda lesbia sp.n. are described, illustrated, and distinguished from similar congeners.","author":[{"dropping-particle":"","family":"Assing","given":"Volker","non-dropping-particle":"","parse-names":false,"suffix":""}],"container-title":"Linzer biol. Beitr.","id":"ITEM-1","issue":"2","issued":{"date-parts":[["2005"]]},"page":"1035-1046","title":"Two new species and new records of Staphylinidae from the Greek island Lesbos (Insecta: Coleoptera)","type":"article-journal","volume":"37"},"uris":["http://www.mendeley.com/documents/?uuid=108892be-762b-4b95-8374-3e847c95493b"]},{"id":"ITEM-2","itemData":{"abstract":"A field trip to the Greek island Lesbos conducted in spring 2016 yielded a total of 1640 specimens belonging to 169 species of Staphylinidae. Nine new species are described and illustrated: Myllaena lesbia ASSING sp.n., Aloconota (Aloconota) aegaea ASSING sp.n. (also recorded from Samos), and A. (A.) lesbia ASSING sp.n. of the Aleocharinae, Sunius potti ASSING sp.n. of the Paederinae, Bryaxis lesbius BRACHAT sp.n., Bythinus simplicipalpis BRACHAT sp.n., Protamaurops assingi BRACHAT sp.n., and Tychus lesbius BRACHAT sp.n. of the Pselaphinae, and Stenichnus (Stenichnus) lesbius MEYBOHM sp.n. of the Scydmaeninae. The new species of Paederinae, Pselaphinae, and Scyd- maeninae are most likely endemic to Lesbos. Evidence suggests that Quedius henroti COIFFAIT, 1970, previously considered an endemic of Lesbos, is in fact distributed in the Pelopónnisos rather than in Lesbos. A comprehensive list of the named and unnamed species currently known from Lesbos is provided. Numerous described species are reported from the island for the first time, eight of them represent first records from Greece. The known staphylinid fauna of Lesbos currently includes 199 species, 184 named and 15 unnamed, unidentified, or tentatively identified. Nine (5 %) of the named species and at least two of the unnamed Pselaphinae and Scydmaeninae are hypothesized to be endemic to the island. Thus, despite greater overall diversity and a generally similar composition, the fauna of Lesbos includes fewer island endemics than that of the geographically close and significantly smaller island Samos. As was to be expected, the fauna of Lesbos displays close affiliations with that of the adjacent Turkish mainland. Several species reach their westernmost distribution limit in this island (some of them also in Chios and Samos). As many as six myrmecophilous species have been recorded from Lesbos, five of them associated with Messor spp. and one with Cataglyphis nodus (BRULLÉ, 1833). In an appendix, Ocalea brachyptera FAGEL, 1971 is reported from Chios, the first record of this species from Greece. Aloconota (Aloconota) samia ASSING sp.n. (Samos) of the Aleocharinae and Stenichnus (Stenichnus) chius MEYBOHM sp.n. (Chios) of the Scydmaeninae are described and illustrated.","author":[{"dropping-particle":"","family":"Assing","given":"Volker","non-dropping-particle":"","parse-names":false,"suffix":""}],"container-title":"Koleopterologische Rundschau","id":"ITEM-2","issued":{"date-parts":[["2016"]]},"page":"103-138","title":"On the Staphylinidae of the Greek island Lesbos II, with supplementary notes on the fauna of Samos and Chios","type":"article-journal","volume":"86"},"uris":["http://www.mendeley.com/documents/?uuid=4bf7577e-eed2-424e-b886-70eeb834fa12"]},{"id":"ITEM-3","itemData":{"ISBN":"0253-116X","abstract":"A study of 567 specimens of Staphylinidae collected in the Greek island Kos in April 2012 and December 2016 yielded 54 species, among them five first records from Greece. One of them is Quedius curtidens SMETANA, 1967, a species previously known only from Adana province (Turkey) and also reported from Lebanon, Syria, and Israel for the first time; its distribution is mapped. A checklist of the species recorded from Kos is provided. The known staphylinid fauna is represented by 58 species and shows strong affinities to the fauna of the close Turkish mainland. It is primarily composed of widespread West Palaearctic (38 %), East Mediterranean (38 %), South Anatolian (11 %), or widespread Mediterranean (7 %) species. In an appendix, records of 15 species are reported from Cyprus, Rhodos, Samos, and Lesbos. Moreover, 29 species of Carabidae (177 specimens) are reported from Kos; eight of these species are recorded from the Aegean Islands for the first time.","author":[{"dropping-particle":"","family":"Assing","given":"Volker","non-dropping-particle":"","parse-names":false,"suffix":""}],"container-title":"Linzer Biologische Beitraege","id":"ITEM-3","issue":"1","issued":{"date-parts":[["2017"]]},"page":"191-205","title":"On the Staphylinidae of the Greek island Kos, with an appendix on Carabidae and additional records from other islands (Insecta: Coleoptera)","type":"article-journal","volume":"49"},"uris":["http://www.mendeley.com/documents/?uuid=a295f084-342b-4def-9bc6-d7dc93a58d01"]}],"mendeley":{"formattedCitation":"(Assing, 2005, 2016a, 2017a)","plainTextFormattedCitation":"(Assing, 2005, 2016a, 2017a)","previouslyFormattedCitation":"(Assing, 2005, 2016a, 2017a)"},"properties":{"noteIndex":0},"schema":"https://github.com/citation-style-language/schema/raw/master/csl-citation.json"}</w:instrText>
      </w:r>
      <w:r w:rsidRPr="00445A39">
        <w:rPr>
          <w:lang w:eastAsia="en-GB"/>
        </w:rPr>
        <w:fldChar w:fldCharType="separate"/>
      </w:r>
      <w:r w:rsidRPr="00445A39">
        <w:rPr>
          <w:noProof/>
          <w:lang w:eastAsia="en-GB"/>
        </w:rPr>
        <w:t>(Assing, 2005, 2016a, 2017a)</w:t>
      </w:r>
      <w:r w:rsidRPr="00445A39">
        <w:rPr>
          <w:lang w:eastAsia="en-GB"/>
        </w:rPr>
        <w:fldChar w:fldCharType="end"/>
      </w:r>
      <w:r w:rsidRPr="00445A39">
        <w:rPr>
          <w:lang w:eastAsia="en-GB"/>
        </w:rPr>
        <w:t xml:space="preserve">, Rhodes </w:t>
      </w:r>
      <w:r w:rsidRPr="00445A39">
        <w:rPr>
          <w:lang w:eastAsia="en-GB"/>
        </w:rPr>
        <w:fldChar w:fldCharType="begin" w:fldLock="1"/>
      </w:r>
      <w:r w:rsidRPr="00445A39">
        <w:rPr>
          <w:lang w:eastAsia="en-GB"/>
        </w:rPr>
        <w:instrText>ADDIN CSL_CITATION {"citationItems":[{"id":"ITEM-1","itemData":{"author":[{"dropping-particle":"","family":"Assing","given":"Volker","non-dropping-particle":"","parse-names":false,"suffix":""}],"container-title":"Linzer biol. Beitr.","id":"ITEM-1","issue":"2","issued":{"date-parts":[["2013"]]},"page":"1587-1613","title":"On the Staphylinidae of Rhodes, Greece","type":"article-journal","volume":"45"},"uris":["http://www.mendeley.com/documents/?uuid=b1aa0005-7574-45c6-a7dc-883055299d82"]},{"id":"ITEM-2","itemData":{"ISBN":"0253-116X","abstract":"A study of 567 specimens of Staphylinidae collected in the Greek island Kos in April 2012 and December 2016 yielded 54 species, among them five first records from Greece. One of them is Quedius curtidens SMETANA, 1967, a species previously known only from Adana province (Turkey) and also reported from Lebanon, Syria, and Israel for the first time; its distribution is mapped. A checklist of the species recorded from Kos is provided. The known staphylinid fauna is represented by 58 species and shows strong affinities to the fauna of the close Turkish mainland. It is primarily composed of widespread West Palaearctic (38 %), East Mediterranean (38 %), South Anatolian (11 %), or widespread Mediterranean (7 %) species. In an appendix, records of 15 species are reported from Cyprus, Rhodos, Samos, and Lesbos. Moreover, 29 species of Carabidae (177 specimens) are reported from Kos; eight of these species are recorded from the Aegean Islands for the first time.","author":[{"dropping-particle":"","family":"Assing","given":"Volker","non-dropping-particle":"","parse-names":false,"suffix":""}],"container-title":"Linzer Biologische Beitraege","id":"ITEM-2","issue":"1","issued":{"date-parts":[["2017"]]},"page":"191-205","title":"On the Staphylinidae of the Greek island Kos, with an appendix on Carabidae and additional records from other islands (Insecta: Coleoptera)","type":"article-journal","volume":"49"},"uris":["http://www.mendeley.com/documents/?uuid=a295f084-342b-4def-9bc6-d7dc93a58d01"]}],"mendeley":{"formattedCitation":"(Assing, 2013b, 2017a)","plainTextFormattedCitation":"(Assing, 2013b, 2017a)","previouslyFormattedCitation":"(Assing, 2013b, 2017a)"},"properties":{"noteIndex":0},"schema":"https://github.com/citation-style-language/schema/raw/master/csl-citation.json"}</w:instrText>
      </w:r>
      <w:r w:rsidRPr="00445A39">
        <w:rPr>
          <w:lang w:eastAsia="en-GB"/>
        </w:rPr>
        <w:fldChar w:fldCharType="separate"/>
      </w:r>
      <w:r w:rsidRPr="00445A39">
        <w:rPr>
          <w:noProof/>
          <w:lang w:eastAsia="en-GB"/>
        </w:rPr>
        <w:t>(Assing, 2013b, 2017a)</w:t>
      </w:r>
      <w:r w:rsidRPr="00445A39">
        <w:rPr>
          <w:lang w:eastAsia="en-GB"/>
        </w:rPr>
        <w:fldChar w:fldCharType="end"/>
      </w:r>
      <w:r w:rsidRPr="00445A39">
        <w:rPr>
          <w:lang w:eastAsia="en-GB"/>
        </w:rPr>
        <w:t xml:space="preserve"> and Samos </w:t>
      </w:r>
      <w:r w:rsidRPr="00445A39">
        <w:rPr>
          <w:lang w:eastAsia="en-GB"/>
        </w:rPr>
        <w:fldChar w:fldCharType="begin" w:fldLock="1"/>
      </w:r>
      <w:r w:rsidRPr="00445A39">
        <w:rPr>
          <w:lang w:eastAsia="en-GB"/>
        </w:rPr>
        <w:instrText>ADDIN CSL_CITATION {"citationItems":[{"id":"ITEM-1","itemData":{"ISBN":"0253-116X","abstract":"A recent field trip to the Greek island Samos yielded 1322 specimens belonging to at least 117 species of Staphylinidae. Three species are described and illustrated: Geostiba (Tropogastrosipalia) plici- pennis sp.n. (Oros Ambelos) and Oxypoda (Bessopora) kerkisica sp.n. (Oros Kerkis) of the Aleochar- inae, and Sunius ambelosicus sp.n. (Oros Ambelos) of the Paederinae. Geostiba plicipennis is the first representative of the speciose subgenus Tropogastrosipalia SCHEERPELTZ, 1951 to be recorded from an island. Including the Pselaphinae and Scydmaeninae collected by Volker Brachat and Heinrich Meybohm in 2003, as well as previous literature records, at least 136 species of Staphylinidae are currently known from Samos, 103 of them named and positively identified, 15 undescribed (five of the Pselaphinae and ten of the Scydmaeninae), eight tentatively identified, and at least ten unidentified. Six species are reported from Greece for the first time. The remarkably diverse staphylinid fauna of Samos includes as many as 18 species that have been recorded exclusively from this island and are most likely island-endemic, some of them even locally endemic. However, only seven of these species have been named; the remainder is pending description. Xantholinus chiosicus ASSING, 2015, a species previously hypothesized to be endemic to Chios, is recorded also from Samos. The diversity of the staphylinid fauna of Samos is evidently greater than that of other North Aegean islands; it appears to be even greater than that of the much larger island Rhodes, an observation that may be explained with the geography, geology, and ecological characteristics of Samos. A comprehensive list of the named and unnamed species currently known from Samos is provided.","author":[{"dropping-particle":"","family":"Assing","given":"Volker","non-dropping-particle":"","parse-names":false,"suffix":""}],"container-title":"Koleopterologische Rundschau","id":"ITEM-1","issued":{"date-parts":[["2015"]]},"page":"81-102","title":"On the Staphylinidae of the Greek island Samos (Coleoptera: Staphylinidae)","type":"article-journal","volume":"85"},"uris":["http://www.mendeley.com/documents/?uuid=66d3f8c4-15b1-4990-9601-b91498992f01"]},{"id":"ITEM-2","itemData":{"abstract":"A field trip to the Greek island Lesbos conducted in spring 2016 yielded a total of 1640 specimens belonging to 169 species of Staphylinidae. Nine new species are described and illustrated: Myllaena lesbia ASSING sp.n., Aloconota (Aloconota) aegaea ASSING sp.n. (also recorded from Samos), and A. (A.) lesbia ASSING sp.n. of the Aleocharinae, Sunius potti ASSING sp.n. of the Paederinae, Bryaxis lesbius BRACHAT sp.n., Bythinus simplicipalpis BRACHAT sp.n., Protamaurops assingi BRACHAT sp.n., and Tychus lesbius BRACHAT sp.n. of the Pselaphinae, and Stenichnus (Stenichnus) lesbius MEYBOHM sp.n. of the Scydmaeninae. The new species of Paederinae, Pselaphinae, and Scyd- maeninae are most likely endemic to Lesbos. Evidence suggests that Quedius henroti COIFFAIT, 1970, previously considered an endemic of Lesbos, is in fact distributed in the Pelopónnisos rather than in Lesbos. A comprehensive list of the named and unnamed species currently known from Lesbos is provided. Numerous described species are reported from the island for the first time, eight of them represent first records from Greece. The known staphylinid fauna of Lesbos currently includes 199 species, 184 named and 15 unnamed, unidentified, or tentatively identified. Nine (5 %) of the named species and at least two of the unnamed Pselaphinae and Scydmaeninae are hypothesized to be endemic to the island. Thus, despite greater overall diversity and a generally similar composition, the fauna of Lesbos includes fewer island endemics than that of the geographically close and significantly smaller island Samos. As was to be expected, the fauna of Lesbos displays close affiliations with that of the adjacent Turkish mainland. Several species reach their westernmost distribution limit in this island (some of them also in Chios and Samos). As many as six myrmecophilous species have been recorded from Lesbos, five of them associated with Messor spp. and one with Cataglyphis nodus (BRULLÉ, 1833). In an appendix, Ocalea brachyptera FAGEL, 1971 is reported from Chios, the first record of this species from Greece. Aloconota (Aloconota) samia ASSING sp.n. (Samos) of the Aleocharinae and Stenichnus (Stenichnus) chius MEYBOHM sp.n. (Chios) of the Scydmaeninae are described and illustrated.","author":[{"dropping-particle":"","family":"Assing","given":"Volker","non-dropping-particle":"","parse-names":false,"suffix":""}],"container-title":"Koleopterologische Rundschau","id":"ITEM-2","issued":{"date-parts":[["2016"]]},"page":"103-138","title":"On the Staphylinidae of the Greek island Lesbos II, with supplementary notes on the fauna of Samos and Chios","type":"article-journal","volume":"86"},"uris":["http://www.mendeley.com/documents/?uuid=4bf7577e-eed2-424e-b886-70eeb834fa12"]},{"id":"ITEM-3","itemData":{"ISBN":"0253-116X","abstract":"A study of 567 specimens of Staphylinidae collected in the Greek island Kos in April 2012 and December 2016 yielded 54 species, among them five first records from Greece. One of them is Quedius curtidens SMETANA, 1967, a species previously known only from Adana province (Turkey) and also reported from Lebanon, Syria, and Israel for the first time; its distribution is mapped. A checklist of the species recorded from Kos is provided. The known staphylinid fauna is represented by 58 species and shows strong affinities to the fauna of the close Turkish mainland. It is primarily composed of widespread West Palaearctic (38 %), East Mediterranean (38 %), South Anatolian (11 %), or widespread Mediterranean (7 %) species. In an appendix, records of 15 species are reported from Cyprus, Rhodos, Samos, and Lesbos. Moreover, 29 species of Carabidae (177 specimens) are reported from Kos; eight of these species are recorded from the Aegean Islands for the first time.","author":[{"dropping-particle":"","family":"Assing","given":"Volker","non-dropping-particle":"","parse-names":false,"suffix":""}],"container-title":"Linzer Biologische Beitraege","id":"ITEM-3","issue":"1","issued":{"date-parts":[["2017"]]},"page":"191-205","title":"On the Staphylinidae of the Greek island Kos, with an appendix on Carabidae and additional records from other islands (Insecta: Coleoptera)","type":"article-journal","volume":"49"},"uris":["http://www.mendeley.com/documents/?uuid=a295f084-342b-4def-9bc6-d7dc93a58d01"]}],"mendeley":{"formattedCitation":"(Assing, 2015c, 2016a, 2017a)","plainTextFormattedCitation":"(Assing, 2015c, 2016a, 2017a)","previouslyFormattedCitation":"(Assing, 2015c, 2016a, 2017a)"},"properties":{"noteIndex":0},"schema":"https://github.com/citation-style-language/schema/raw/master/csl-citation.json"}</w:instrText>
      </w:r>
      <w:r w:rsidRPr="00445A39">
        <w:rPr>
          <w:lang w:eastAsia="en-GB"/>
        </w:rPr>
        <w:fldChar w:fldCharType="separate"/>
      </w:r>
      <w:r w:rsidRPr="00445A39">
        <w:rPr>
          <w:noProof/>
          <w:lang w:eastAsia="en-GB"/>
        </w:rPr>
        <w:t>(Assing, 2015c, 2016a, 2017a)</w:t>
      </w:r>
      <w:r w:rsidRPr="00445A39">
        <w:rPr>
          <w:lang w:eastAsia="en-GB"/>
        </w:rPr>
        <w:fldChar w:fldCharType="end"/>
      </w:r>
      <w:r>
        <w:rPr>
          <w:lang w:val="en-US" w:eastAsia="en-GB"/>
        </w:rPr>
        <w:t xml:space="preserve">. </w:t>
      </w:r>
      <w:r>
        <w:rPr>
          <w:lang w:val="en-US"/>
        </w:rPr>
        <w:t xml:space="preserve">With over a </w:t>
      </w:r>
      <w:r w:rsidR="00EF0E79">
        <w:rPr>
          <w:lang w:val="en-US"/>
        </w:rPr>
        <w:t xml:space="preserve">thousand </w:t>
      </w:r>
      <w:r>
        <w:rPr>
          <w:lang w:val="en-US"/>
        </w:rPr>
        <w:t xml:space="preserve">islands of the archipelago there are still many </w:t>
      </w:r>
      <w:del w:id="0" w:author="Hans Adam Bøgh Marstrand-Jørgensen" w:date="2020-02-20T22:49:00Z">
        <w:r w:rsidDel="00813C0B">
          <w:rPr>
            <w:lang w:val="en-US"/>
          </w:rPr>
          <w:delText xml:space="preserve">left to be </w:delText>
        </w:r>
      </w:del>
      <w:ins w:id="1" w:author="Hans Adam Bøgh Marstrand-Jørgensen" w:date="2020-02-20T22:49:00Z">
        <w:r w:rsidR="00813C0B">
          <w:rPr>
            <w:lang w:val="en-US"/>
          </w:rPr>
          <w:t xml:space="preserve">targets for </w:t>
        </w:r>
      </w:ins>
      <w:r>
        <w:rPr>
          <w:lang w:val="en-US"/>
        </w:rPr>
        <w:t>explor</w:t>
      </w:r>
      <w:ins w:id="2" w:author="Hans Adam Bøgh Marstrand-Jørgensen" w:date="2020-02-20T22:49:00Z">
        <w:r w:rsidR="00813C0B">
          <w:rPr>
            <w:lang w:val="en-US"/>
          </w:rPr>
          <w:t>ation</w:t>
        </w:r>
      </w:ins>
      <w:del w:id="3" w:author="Hans Adam Bøgh Marstrand-Jørgensen" w:date="2020-02-20T22:49:00Z">
        <w:r w:rsidDel="00813C0B">
          <w:rPr>
            <w:lang w:val="en-US"/>
          </w:rPr>
          <w:delText>ed</w:delText>
        </w:r>
      </w:del>
      <w:r>
        <w:rPr>
          <w:lang w:val="en-US"/>
        </w:rPr>
        <w:t xml:space="preserve">. One such is the Island of Skyros, </w:t>
      </w:r>
      <w:r w:rsidR="00EF0E79">
        <w:rPr>
          <w:lang w:val="en-US"/>
        </w:rPr>
        <w:t>part of</w:t>
      </w:r>
      <w:r>
        <w:rPr>
          <w:lang w:val="en-US"/>
        </w:rPr>
        <w:t xml:space="preserve"> the </w:t>
      </w:r>
      <w:proofErr w:type="spellStart"/>
      <w:r>
        <w:rPr>
          <w:lang w:val="en-US"/>
        </w:rPr>
        <w:t>Thellesian</w:t>
      </w:r>
      <w:proofErr w:type="spellEnd"/>
      <w:r>
        <w:rPr>
          <w:lang w:val="en-US"/>
        </w:rPr>
        <w:t xml:space="preserve"> Sporades in the western Aegean Sea. </w:t>
      </w:r>
    </w:p>
    <w:p w14:paraId="7ED91EA8" w14:textId="46ECE106" w:rsidR="00EF0E79" w:rsidRDefault="00EF0E79" w:rsidP="00EB0AAE">
      <w:pPr>
        <w:spacing w:line="360" w:lineRule="auto"/>
        <w:rPr>
          <w:lang w:val="en-US"/>
        </w:rPr>
      </w:pPr>
      <w:r>
        <w:rPr>
          <w:lang w:val="en-US"/>
        </w:rPr>
        <w:t>W</w:t>
      </w:r>
      <w:r w:rsidR="003B6135">
        <w:rPr>
          <w:lang w:val="en-US"/>
        </w:rPr>
        <w:t>ith an area of approximately 209</w:t>
      </w:r>
      <w:r w:rsidR="003B6135" w:rsidRPr="003B6135">
        <w:rPr>
          <w:lang w:eastAsia="en-GB"/>
        </w:rPr>
        <w:t xml:space="preserve"> </w:t>
      </w:r>
      <w:r w:rsidR="003B6135" w:rsidRPr="00445A39">
        <w:rPr>
          <w:lang w:eastAsia="en-GB"/>
        </w:rPr>
        <w:t>km</w:t>
      </w:r>
      <w:r w:rsidR="003B6135" w:rsidRPr="00445A39">
        <w:rPr>
          <w:sz w:val="20"/>
          <w:szCs w:val="20"/>
          <w:vertAlign w:val="superscript"/>
          <w:lang w:eastAsia="en-GB"/>
        </w:rPr>
        <w:t>2</w:t>
      </w:r>
      <w:r w:rsidR="003B6135">
        <w:rPr>
          <w:lang w:val="en-US"/>
        </w:rPr>
        <w:t xml:space="preserve"> </w:t>
      </w:r>
      <w:r>
        <w:rPr>
          <w:lang w:val="en-US"/>
        </w:rPr>
        <w:t xml:space="preserve">Skyros Island is </w:t>
      </w:r>
      <w:r w:rsidR="003B6135">
        <w:rPr>
          <w:lang w:val="en-US"/>
        </w:rPr>
        <w:t xml:space="preserve">the largest of the </w:t>
      </w:r>
      <w:proofErr w:type="spellStart"/>
      <w:r w:rsidR="003B6135">
        <w:rPr>
          <w:lang w:val="en-US"/>
        </w:rPr>
        <w:t>Thellesian</w:t>
      </w:r>
      <w:proofErr w:type="spellEnd"/>
      <w:r w:rsidR="003B6135">
        <w:rPr>
          <w:lang w:val="en-US"/>
        </w:rPr>
        <w:t xml:space="preserve"> Sporades</w:t>
      </w:r>
      <w:r>
        <w:rPr>
          <w:lang w:val="en-US"/>
        </w:rPr>
        <w:t>,</w:t>
      </w:r>
      <w:r w:rsidR="003B6135">
        <w:rPr>
          <w:lang w:val="en-US"/>
        </w:rPr>
        <w:t xml:space="preserve"> situated in the western </w:t>
      </w:r>
      <w:r w:rsidR="00B373A8">
        <w:rPr>
          <w:lang w:val="en-US"/>
        </w:rPr>
        <w:t>Aegean Sea</w:t>
      </w:r>
      <w:r w:rsidR="003B6135">
        <w:rPr>
          <w:lang w:val="en-US"/>
        </w:rPr>
        <w:t>, quite isolated from other islands</w:t>
      </w:r>
      <w:r>
        <w:rPr>
          <w:lang w:val="en-US"/>
        </w:rPr>
        <w:t xml:space="preserve">. Neglecting a </w:t>
      </w:r>
      <w:del w:id="4" w:author="Hans Adam Bøgh Marstrand-Jørgensen" w:date="2020-02-20T22:49:00Z">
        <w:r w:rsidDel="00F45127">
          <w:rPr>
            <w:lang w:val="en-US"/>
          </w:rPr>
          <w:delText>number</w:delText>
        </w:r>
      </w:del>
      <w:ins w:id="5" w:author="Hans Adam Bøgh Marstrand-Jørgensen" w:date="2020-02-20T22:49:00Z">
        <w:r w:rsidR="00F45127">
          <w:rPr>
            <w:lang w:val="en-US"/>
          </w:rPr>
          <w:t>number of</w:t>
        </w:r>
      </w:ins>
      <w:r>
        <w:rPr>
          <w:lang w:val="en-US"/>
        </w:rPr>
        <w:t xml:space="preserve"> smaller islands, the closest larger landmass is the large island</w:t>
      </w:r>
      <w:r w:rsidR="003B6135">
        <w:rPr>
          <w:lang w:val="en-US"/>
        </w:rPr>
        <w:t xml:space="preserve"> </w:t>
      </w:r>
      <w:r>
        <w:rPr>
          <w:lang w:val="en-US"/>
        </w:rPr>
        <w:t xml:space="preserve">of </w:t>
      </w:r>
      <w:r w:rsidR="003B6135">
        <w:rPr>
          <w:lang w:val="en-US"/>
        </w:rPr>
        <w:t>Euboea 40 km away</w:t>
      </w:r>
      <w:r w:rsidR="007527AD">
        <w:rPr>
          <w:lang w:val="en-US"/>
        </w:rPr>
        <w:t xml:space="preserve">, which </w:t>
      </w:r>
      <w:r>
        <w:rPr>
          <w:lang w:val="en-US"/>
        </w:rPr>
        <w:t>only separated by the mainland by a small strait</w:t>
      </w:r>
      <w:r w:rsidR="003B6135">
        <w:rPr>
          <w:lang w:val="en-US"/>
        </w:rPr>
        <w:t xml:space="preserve">. </w:t>
      </w:r>
      <w:bookmarkStart w:id="6" w:name="_GoBack"/>
      <w:r>
        <w:rPr>
          <w:lang w:val="en-US"/>
        </w:rPr>
        <w:t xml:space="preserve">Most of the rest of the </w:t>
      </w:r>
      <w:proofErr w:type="spellStart"/>
      <w:r>
        <w:rPr>
          <w:lang w:val="en-US"/>
        </w:rPr>
        <w:t>Thellasian</w:t>
      </w:r>
      <w:proofErr w:type="spellEnd"/>
      <w:r>
        <w:rPr>
          <w:lang w:val="en-US"/>
        </w:rPr>
        <w:t xml:space="preserve"> Sporades islands are found roughly </w:t>
      </w:r>
      <w:r w:rsidR="003B6135">
        <w:rPr>
          <w:lang w:val="en-US"/>
        </w:rPr>
        <w:t xml:space="preserve">50 km </w:t>
      </w:r>
      <w:r>
        <w:rPr>
          <w:lang w:val="en-US"/>
        </w:rPr>
        <w:t>to the North of Skyros</w:t>
      </w:r>
      <w:r w:rsidR="003B6135">
        <w:rPr>
          <w:lang w:val="en-US"/>
        </w:rPr>
        <w:t xml:space="preserve">. </w:t>
      </w:r>
      <w:bookmarkEnd w:id="6"/>
      <w:r>
        <w:rPr>
          <w:lang w:val="en-US"/>
        </w:rPr>
        <w:t xml:space="preserve">Skyros stretches roughly from north-west to south-east with two major mountains and a depression in the middle of the island. Mount </w:t>
      </w:r>
      <w:proofErr w:type="spellStart"/>
      <w:r>
        <w:rPr>
          <w:lang w:val="en-US"/>
        </w:rPr>
        <w:t>Kochylas</w:t>
      </w:r>
      <w:proofErr w:type="spellEnd"/>
      <w:r>
        <w:rPr>
          <w:lang w:val="en-US"/>
        </w:rPr>
        <w:t xml:space="preserve"> is tallest at 792m and dominates the south-eastern part of the island, while Mount Olympus is quite a bit lower at 402 in the north-western part. </w:t>
      </w:r>
      <w:r w:rsidR="00D93FE8">
        <w:rPr>
          <w:lang w:val="en-US"/>
        </w:rPr>
        <w:t xml:space="preserve">The </w:t>
      </w:r>
      <w:r>
        <w:rPr>
          <w:lang w:val="en-US"/>
        </w:rPr>
        <w:t xml:space="preserve">north-western part </w:t>
      </w:r>
      <w:r w:rsidR="00D93FE8">
        <w:rPr>
          <w:lang w:val="en-US"/>
        </w:rPr>
        <w:t>is</w:t>
      </w:r>
      <w:r>
        <w:rPr>
          <w:lang w:val="en-US"/>
        </w:rPr>
        <w:t xml:space="preserve"> covered in</w:t>
      </w:r>
      <w:r w:rsidR="00D93FE8">
        <w:rPr>
          <w:lang w:val="en-US"/>
        </w:rPr>
        <w:t xml:space="preserve"> a mix of</w:t>
      </w:r>
      <w:r>
        <w:rPr>
          <w:lang w:val="en-US"/>
        </w:rPr>
        <w:t xml:space="preserve"> coniferous forests</w:t>
      </w:r>
      <w:r w:rsidR="00D93FE8">
        <w:rPr>
          <w:lang w:val="en-US"/>
        </w:rPr>
        <w:t xml:space="preserve"> of mainly</w:t>
      </w:r>
      <w:r>
        <w:rPr>
          <w:lang w:val="en-US"/>
        </w:rPr>
        <w:t xml:space="preserve"> </w:t>
      </w:r>
      <w:r w:rsidRPr="00806834">
        <w:rPr>
          <w:i/>
          <w:lang w:val="en-US"/>
        </w:rPr>
        <w:t xml:space="preserve">Pinus </w:t>
      </w:r>
      <w:proofErr w:type="spellStart"/>
      <w:r w:rsidRPr="00806834">
        <w:rPr>
          <w:i/>
          <w:lang w:val="en-US"/>
        </w:rPr>
        <w:t>halepensis</w:t>
      </w:r>
      <w:proofErr w:type="spellEnd"/>
      <w:r>
        <w:rPr>
          <w:lang w:val="en-US"/>
        </w:rPr>
        <w:t xml:space="preserve">, </w:t>
      </w:r>
      <w:proofErr w:type="spellStart"/>
      <w:r w:rsidRPr="007D1028">
        <w:rPr>
          <w:lang w:val="en-US"/>
        </w:rPr>
        <w:t>maquis</w:t>
      </w:r>
      <w:proofErr w:type="spellEnd"/>
      <w:r w:rsidRPr="007D1028">
        <w:rPr>
          <w:lang w:val="en-US"/>
        </w:rPr>
        <w:t xml:space="preserve"> with </w:t>
      </w:r>
      <w:proofErr w:type="spellStart"/>
      <w:r w:rsidRPr="00A11375">
        <w:rPr>
          <w:i/>
          <w:lang w:val="en-US"/>
        </w:rPr>
        <w:t>Juniperus</w:t>
      </w:r>
      <w:proofErr w:type="spellEnd"/>
      <w:r w:rsidRPr="00A11375">
        <w:rPr>
          <w:i/>
          <w:lang w:val="en-US"/>
        </w:rPr>
        <w:t xml:space="preserve"> </w:t>
      </w:r>
      <w:proofErr w:type="spellStart"/>
      <w:r w:rsidRPr="00A11375">
        <w:rPr>
          <w:i/>
          <w:lang w:val="en-US"/>
        </w:rPr>
        <w:t>phoenicea</w:t>
      </w:r>
      <w:proofErr w:type="spellEnd"/>
      <w:r w:rsidRPr="007D1028">
        <w:rPr>
          <w:lang w:val="en-US"/>
        </w:rPr>
        <w:t>,</w:t>
      </w:r>
      <w:r>
        <w:rPr>
          <w:lang w:val="en-US"/>
        </w:rPr>
        <w:t xml:space="preserve"> and is generally covered in </w:t>
      </w:r>
      <w:commentRangeStart w:id="7"/>
      <w:del w:id="8" w:author="Hans Adam Bøgh Marstrand-Jørgensen" w:date="2020-02-20T22:04:00Z">
        <w:r w:rsidDel="00A11375">
          <w:rPr>
            <w:lang w:val="en-US"/>
          </w:rPr>
          <w:delText>lush</w:delText>
        </w:r>
      </w:del>
      <w:ins w:id="9" w:author="Hans Adam Bøgh Marstrand-Jørgensen" w:date="2020-02-20T22:04:00Z">
        <w:r w:rsidR="00A11375">
          <w:rPr>
            <w:lang w:val="en-US"/>
          </w:rPr>
          <w:t>abundant</w:t>
        </w:r>
      </w:ins>
      <w:r>
        <w:rPr>
          <w:lang w:val="en-US"/>
        </w:rPr>
        <w:t xml:space="preserve">, green </w:t>
      </w:r>
      <w:commentRangeEnd w:id="7"/>
      <w:r w:rsidR="00D93FE8">
        <w:rPr>
          <w:rStyle w:val="CommentReference"/>
        </w:rPr>
        <w:commentReference w:id="7"/>
      </w:r>
      <w:r>
        <w:rPr>
          <w:lang w:val="en-US"/>
        </w:rPr>
        <w:t xml:space="preserve">vegetation. The south-eastern part </w:t>
      </w:r>
      <w:r w:rsidR="00D93FE8">
        <w:rPr>
          <w:lang w:val="en-US"/>
        </w:rPr>
        <w:t>is dominated by</w:t>
      </w:r>
      <w:r>
        <w:rPr>
          <w:lang w:val="en-US"/>
        </w:rPr>
        <w:t xml:space="preserve"> dry, spiny phrygana an </w:t>
      </w:r>
      <w:proofErr w:type="spellStart"/>
      <w:r>
        <w:rPr>
          <w:lang w:val="en-US"/>
        </w:rPr>
        <w:t>maquis</w:t>
      </w:r>
      <w:proofErr w:type="spellEnd"/>
      <w:r>
        <w:rPr>
          <w:lang w:val="en-US"/>
        </w:rPr>
        <w:t xml:space="preserve"> containing </w:t>
      </w:r>
      <w:r w:rsidRPr="00806834">
        <w:rPr>
          <w:i/>
          <w:lang w:val="en-US"/>
        </w:rPr>
        <w:t xml:space="preserve">Quercus </w:t>
      </w:r>
      <w:proofErr w:type="spellStart"/>
      <w:r w:rsidRPr="00806834">
        <w:rPr>
          <w:i/>
          <w:lang w:val="en-US"/>
        </w:rPr>
        <w:t>c</w:t>
      </w:r>
      <w:r>
        <w:rPr>
          <w:i/>
          <w:lang w:val="en-US"/>
        </w:rPr>
        <w:t>o</w:t>
      </w:r>
      <w:r w:rsidRPr="00806834">
        <w:rPr>
          <w:i/>
          <w:lang w:val="en-US"/>
        </w:rPr>
        <w:t>ccifera</w:t>
      </w:r>
      <w:proofErr w:type="spellEnd"/>
      <w:r w:rsidRPr="00806834">
        <w:rPr>
          <w:i/>
          <w:lang w:val="en-US"/>
        </w:rPr>
        <w:t>,</w:t>
      </w:r>
      <w:r>
        <w:rPr>
          <w:lang w:val="en-US"/>
        </w:rPr>
        <w:t xml:space="preserve"> </w:t>
      </w:r>
      <w:r w:rsidRPr="00806834">
        <w:rPr>
          <w:i/>
          <w:lang w:val="en-US"/>
        </w:rPr>
        <w:t>Quercus ilex</w:t>
      </w:r>
      <w:r>
        <w:rPr>
          <w:lang w:val="en-US"/>
        </w:rPr>
        <w:t xml:space="preserve"> and </w:t>
      </w:r>
      <w:r w:rsidRPr="00806834">
        <w:rPr>
          <w:i/>
          <w:lang w:val="en-US"/>
        </w:rPr>
        <w:t xml:space="preserve">Acer </w:t>
      </w:r>
      <w:proofErr w:type="spellStart"/>
      <w:r w:rsidRPr="00806834">
        <w:rPr>
          <w:i/>
          <w:lang w:val="en-US"/>
        </w:rPr>
        <w:t>sempervires</w:t>
      </w:r>
      <w:proofErr w:type="spellEnd"/>
      <w:ins w:id="10" w:author="Hans Adam Bøgh Marstrand-Jørgensen" w:date="2020-02-20T22:16:00Z">
        <w:r w:rsidR="00A229AD">
          <w:rPr>
            <w:i/>
            <w:lang w:val="en-US"/>
          </w:rPr>
          <w:fldChar w:fldCharType="begin" w:fldLock="1"/>
        </w:r>
      </w:ins>
      <w:r w:rsidR="00A229AD">
        <w:rPr>
          <w:i/>
          <w:lang w:val="en-US"/>
        </w:rPr>
        <w:instrText>ADDIN CSL_CITATION {"citationItems":[{"id":"ITEM-1","itemData":{"author":[{"dropping-particle":"","family":"Vrahnakis","given":"Mike","non-dropping-particle":"","parse-names":false,"suffix":""},{"dropping-particle":"","family":"Fotiadis","given":"George","non-dropping-particle":"","parse-names":false,"suffix":""},{"dropping-particle":"","family":"Kazoglou","given":"Yannis","non-dropping-particle":"","parse-names":false,"suffix":""}],"id":"ITEM-1","issue":"March","issued":{"date-parts":[["2012"]]},"page":"9-10","title":"Skyros : a very “ dry grassland ” Greek island","type":"article-journal","volume":"14"},"uris":["http://www.mendeley.com/documents/?uuid=eef66117-10b5-4cb2-808f-7dd1336ea630"]}],"mendeley":{"formattedCitation":"(Vrahnakis et al., 2012)","plainTextFormattedCitation":"(Vrahnakis et al., 2012)","previouslyFormattedCitation":"(Vrahnakis et al., 2012)"},"properties":{"noteIndex":0},"schema":"https://github.com/citation-style-language/schema/raw/master/csl-citation.json"}</w:instrText>
      </w:r>
      <w:r w:rsidR="00A229AD">
        <w:rPr>
          <w:i/>
          <w:lang w:val="en-US"/>
        </w:rPr>
        <w:fldChar w:fldCharType="separate"/>
      </w:r>
      <w:r w:rsidR="00A229AD" w:rsidRPr="00A229AD">
        <w:rPr>
          <w:noProof/>
          <w:lang w:val="en-US"/>
        </w:rPr>
        <w:t>(Vrahnakis et al., 2012)</w:t>
      </w:r>
      <w:ins w:id="11" w:author="Hans Adam Bøgh Marstrand-Jørgensen" w:date="2020-02-20T22:16:00Z">
        <w:r w:rsidR="00A229AD">
          <w:rPr>
            <w:i/>
            <w:lang w:val="en-US"/>
          </w:rPr>
          <w:fldChar w:fldCharType="end"/>
        </w:r>
      </w:ins>
      <w:r>
        <w:rPr>
          <w:lang w:val="en-US"/>
        </w:rPr>
        <w:t xml:space="preserve">. </w:t>
      </w:r>
      <w:r w:rsidR="00D93FE8">
        <w:rPr>
          <w:lang w:val="en-US"/>
        </w:rPr>
        <w:t xml:space="preserve">At higher altitudes this is replaced by rocky bare ground, with very little vegetation. The coast is a mix between rocky cliffs and </w:t>
      </w:r>
      <w:r>
        <w:rPr>
          <w:lang w:val="en-US"/>
        </w:rPr>
        <w:t xml:space="preserve">beaches with </w:t>
      </w:r>
      <w:r w:rsidR="00D93FE8">
        <w:rPr>
          <w:lang w:val="en-US"/>
        </w:rPr>
        <w:t>good amounts of</w:t>
      </w:r>
      <w:r>
        <w:rPr>
          <w:lang w:val="en-US"/>
        </w:rPr>
        <w:t xml:space="preserve"> </w:t>
      </w:r>
      <w:r w:rsidR="00D93FE8">
        <w:rPr>
          <w:lang w:val="en-US"/>
        </w:rPr>
        <w:t xml:space="preserve">coastal debris. </w:t>
      </w:r>
      <w:r>
        <w:rPr>
          <w:lang w:val="en-US"/>
        </w:rPr>
        <w:t xml:space="preserve">The whole island shows signs of extensive grazing by the goats, with </w:t>
      </w:r>
      <w:r w:rsidR="0041205F">
        <w:rPr>
          <w:lang w:val="en-US"/>
        </w:rPr>
        <w:t xml:space="preserve">the </w:t>
      </w:r>
      <w:r>
        <w:rPr>
          <w:lang w:val="en-US"/>
        </w:rPr>
        <w:t xml:space="preserve">large </w:t>
      </w:r>
      <w:r w:rsidR="00D93FE8">
        <w:rPr>
          <w:lang w:val="en-US"/>
        </w:rPr>
        <w:t>herds</w:t>
      </w:r>
      <w:r>
        <w:rPr>
          <w:lang w:val="en-US"/>
        </w:rPr>
        <w:t xml:space="preserve"> </w:t>
      </w:r>
      <w:r w:rsidR="0041205F">
        <w:rPr>
          <w:lang w:val="en-US"/>
        </w:rPr>
        <w:t>being</w:t>
      </w:r>
      <w:r>
        <w:rPr>
          <w:lang w:val="en-US"/>
        </w:rPr>
        <w:t xml:space="preserve"> in the south-eastern part. </w:t>
      </w:r>
      <w:r w:rsidR="00D93FE8">
        <w:rPr>
          <w:lang w:val="en-US"/>
        </w:rPr>
        <w:t xml:space="preserve">On the southern part of the island there is </w:t>
      </w:r>
      <w:r w:rsidR="0041205F">
        <w:rPr>
          <w:lang w:val="en-US"/>
        </w:rPr>
        <w:t>additionally</w:t>
      </w:r>
      <w:r w:rsidR="00D93FE8">
        <w:rPr>
          <w:lang w:val="en-US"/>
        </w:rPr>
        <w:t xml:space="preserve"> a population of </w:t>
      </w:r>
      <w:r>
        <w:rPr>
          <w:lang w:val="en-US"/>
        </w:rPr>
        <w:t>wild horses</w:t>
      </w:r>
      <w:ins w:id="12" w:author="Hans Adam Bøgh Marstrand-Jørgensen" w:date="2020-02-20T22:20:00Z">
        <w:r w:rsidR="00A229AD">
          <w:rPr>
            <w:lang w:val="en-US"/>
          </w:rPr>
          <w:fldChar w:fldCharType="begin" w:fldLock="1"/>
        </w:r>
      </w:ins>
      <w:r w:rsidR="00A229AD">
        <w:rPr>
          <w:lang w:val="en-US"/>
        </w:rPr>
        <w:instrText>ADDIN CSL_CITATION {"citationItems":[{"id":"ITEM-1","itemData":{"author":[{"dropping-particle":"","family":"Fotiadis","given":"G","non-dropping-particle":"","parse-names":false,"suffix":""},{"dropping-particle":"","family":"Vrahnakis","given":"M.S.","non-dropping-particle":"","parse-names":false,"suffix":""}],"id":"ITEM-1","issued":{"date-parts":[["2012"]]},"title":"Action Plan for Agropastoral Ecosystems. Final Report. A project run under the framework of Acion Α2. Agropastoral Action Plan. LIFE09NAT/GR/000323 - “Demonstration of the Biodiversity Action Planning approach, to benefit local biodiversity on an Aegean i","type":"report"},"uris":["http://www.mendeley.com/documents/?uuid=d9965e25-8bd7-48f5-ae62-190eb583c463"]}],"mendeley":{"formattedCitation":"(Fotiadis and Vrahnakis, 2012)","plainTextFormattedCitation":"(Fotiadis and Vrahnakis, 2012)","previouslyFormattedCitation":"(Fotiadis and Vrahnakis, 2012)"},"properties":{"noteIndex":0},"schema":"https://github.com/citation-style-language/schema/raw/master/csl-citation.json"}</w:instrText>
      </w:r>
      <w:r w:rsidR="00A229AD">
        <w:rPr>
          <w:lang w:val="en-US"/>
        </w:rPr>
        <w:fldChar w:fldCharType="separate"/>
      </w:r>
      <w:r w:rsidR="00A229AD" w:rsidRPr="00A229AD">
        <w:rPr>
          <w:noProof/>
          <w:lang w:val="en-US"/>
        </w:rPr>
        <w:t>(Fotiadis and Vrahnakis, 2012)</w:t>
      </w:r>
      <w:ins w:id="13" w:author="Hans Adam Bøgh Marstrand-Jørgensen" w:date="2020-02-20T22:20:00Z">
        <w:r w:rsidR="00A229AD">
          <w:rPr>
            <w:lang w:val="en-US"/>
          </w:rPr>
          <w:fldChar w:fldCharType="end"/>
        </w:r>
      </w:ins>
      <w:r>
        <w:rPr>
          <w:lang w:val="en-US"/>
        </w:rPr>
        <w:t>.</w:t>
      </w:r>
      <w:r w:rsidR="00D93FE8" w:rsidRPr="00D93FE8">
        <w:rPr>
          <w:lang w:val="en-US"/>
        </w:rPr>
        <w:t xml:space="preserve"> </w:t>
      </w:r>
      <w:r w:rsidR="00D93FE8">
        <w:rPr>
          <w:lang w:val="en-US"/>
        </w:rPr>
        <w:t xml:space="preserve">The south-eastern part is largely uninhabited with only few permanent structures to be found, while the northern part contains the main city of the island as </w:t>
      </w:r>
      <w:commentRangeStart w:id="14"/>
      <w:r w:rsidR="00D93FE8">
        <w:rPr>
          <w:lang w:val="en-US"/>
        </w:rPr>
        <w:t>well as other, smaller settlements.</w:t>
      </w:r>
      <w:commentRangeEnd w:id="14"/>
      <w:r w:rsidR="0041205F">
        <w:rPr>
          <w:rStyle w:val="CommentReference"/>
        </w:rPr>
        <w:commentReference w:id="14"/>
      </w:r>
    </w:p>
    <w:p w14:paraId="09E2A679" w14:textId="09C9CE0F" w:rsidR="003B6135" w:rsidRPr="00B373A8" w:rsidRDefault="00B373A8" w:rsidP="00EB0AAE">
      <w:pPr>
        <w:spacing w:line="360" w:lineRule="auto"/>
      </w:pPr>
      <w:r>
        <w:rPr>
          <w:lang w:val="en-US"/>
        </w:rPr>
        <w:t>Staphylinidae, commonly known as rove beetles, are an extremely diverse group of beetles with more than 60.000 species currently known</w:t>
      </w:r>
      <w:r w:rsidRPr="00B373A8">
        <w:t xml:space="preserve"> </w:t>
      </w:r>
      <w:del w:id="15" w:author="Hans Adam Bøgh Marstrand-Jørgensen" w:date="2020-02-20T22:21:00Z">
        <w:r w:rsidRPr="00B373A8" w:rsidDel="00A229AD">
          <w:rPr>
            <w:lang w:val="en-US"/>
          </w:rPr>
          <w:delText>(</w:delText>
        </w:r>
      </w:del>
      <w:ins w:id="16" w:author="Hans Adam Bøgh Marstrand-Jørgensen" w:date="2020-02-20T22:21:00Z">
        <w:r w:rsidR="00A229AD">
          <w:rPr>
            <w:lang w:val="en-US"/>
          </w:rPr>
          <w:fldChar w:fldCharType="begin" w:fldLock="1"/>
        </w:r>
      </w:ins>
      <w:r w:rsidR="00A229AD">
        <w:rPr>
          <w:lang w:val="en-US"/>
        </w:rPr>
        <w:instrText>ADDIN CSL_CITATION {"citationItems":[{"id":"ITEM-1","itemData":{"DOI":"10.1111/j.1096-0031.2012.00433.x","ISSN":"07483007","abstract":"Description of the Early Cretaceous (Yixian Formation, China) fauna of Staphylininae and Paederinae rove beetles, and a rigorous (maximum parsimony, maximum likelihood and Bayesian inference) phylogenetic analysis of both extinct and extant taxa resulted in the following discoveries: a stem lineage sister to Staphylininae + Paederinae; a new tribe for Staphylininae, Thayeralinini trib. n.; several extinct species of the extant tribe Arrowinini; extinct basal lineages of the extant tribe Staphylinini; two stem genera of the “Xantholinine-lineage” (Staphylininae); and recovery of Mesostaphylinus in Paederinae with several new species. It is demonstrated that by the Early Cretaceous, Paederinae and Staphylininae were already diversified into groups, some of which now represent extant tribes but not the branches dominating in the modern biota. While the study of the Early Cretaceous rove beetle fauna pushes the estimated divergence time between Paederinae and Staphylininae down into the Jurassic, it also suggests that presently hyperdiverse groups of Staphylininae originated some time later than the Early Cretaceous. In addition to one new tribe, five new genera (Paleothius, Cretoprosopus, Thayeralinus, Paleowinus and Durothorax) and 17 new species are described in Staphylininae, and three new species of Mesostaphylinus are described in Paederinae. Mesostaphylinus fraternus (incertae sedis) is moved to the genus Thayeralinus (Staphylininae).","author":[{"dropping-particle":"","family":"Solodovnikov","given":"Alexey","non-dropping-particle":"","parse-names":false,"suffix":""},{"dropping-particle":"","family":"Yue","given":"Yanli","non-dropping-particle":"","parse-names":false,"suffix":""},{"dropping-particle":"","family":"Tarasov","given":"Sergey","non-dropping-particle":"","parse-names":false,"suffix":""},{"dropping-particle":"","family":"Ren","given":"Dong","non-dropping-particle":"","parse-names":false,"suffix":""}],"container-title":"Cladistics","id":"ITEM-1","issue":"4","issued":{"date-parts":[["2013"]]},"page":"360-403","title":"Extinct and extant rove beetles meet in the matrix: Early cretaceous fossils shed light on the evolution of a hyperdiverse insect lineage (Coleoptera: Staphylinidae: Staphylininae)","type":"article-journal","volume":"29"},"uris":["http://www.mendeley.com/documents/?uuid=af51436d-f85e-48ba-994d-bdbe52c2a2c3"]}],"mendeley":{"formattedCitation":"(Solodovnikov et al., 2013)","plainTextFormattedCitation":"(Solodovnikov et al., 2013)","previouslyFormattedCitation":"(Solodovnikov et al., 2013)"},"properties":{"noteIndex":0},"schema":"https://github.com/citation-style-language/schema/raw/master/csl-citation.json"}</w:instrText>
      </w:r>
      <w:r w:rsidR="00A229AD">
        <w:rPr>
          <w:lang w:val="en-US"/>
        </w:rPr>
        <w:fldChar w:fldCharType="separate"/>
      </w:r>
      <w:r w:rsidR="00A229AD" w:rsidRPr="00A229AD">
        <w:rPr>
          <w:noProof/>
          <w:lang w:val="en-US"/>
        </w:rPr>
        <w:t>(Solodovnikov et al., 2013)</w:t>
      </w:r>
      <w:ins w:id="17" w:author="Hans Adam Bøgh Marstrand-Jørgensen" w:date="2020-02-20T22:21:00Z">
        <w:r w:rsidR="00A229AD">
          <w:rPr>
            <w:lang w:val="en-US"/>
          </w:rPr>
          <w:fldChar w:fldCharType="end"/>
        </w:r>
      </w:ins>
      <w:del w:id="18" w:author="Hans Adam Bøgh Marstrand-Jørgensen" w:date="2020-02-20T22:21:00Z">
        <w:r w:rsidRPr="00B373A8" w:rsidDel="00A229AD">
          <w:rPr>
            <w:lang w:val="en-US"/>
          </w:rPr>
          <w:delText>Solodovnikov et al., 2013)</w:delText>
        </w:r>
      </w:del>
      <w:r w:rsidRPr="00B373A8">
        <w:rPr>
          <w:lang w:val="en-US"/>
        </w:rPr>
        <w:t xml:space="preserve">. They are very diverse in their ecological preference as well as their feeding habits and are found in almost all habitats across Earth </w:t>
      </w:r>
      <w:ins w:id="19" w:author="Hans Adam Bøgh Marstrand-Jørgensen" w:date="2020-02-20T22:22:00Z">
        <w:r w:rsidR="00970051">
          <w:rPr>
            <w:lang w:val="en-US"/>
          </w:rPr>
          <w:fldChar w:fldCharType="begin" w:fldLock="1"/>
        </w:r>
      </w:ins>
      <w:r w:rsidR="001C1B71">
        <w:rPr>
          <w:lang w:val="en-US"/>
        </w:rPr>
        <w:instrText>ADDIN CSL_CITATION {"citationItems":[{"id":"ITEM-1","itemData":{"author":[{"dropping-particle":"","family":"Thayer","given":"Margaret K.","non-dropping-particle":"","parse-names":false,"suffix":""}],"container-title":"Zoology Online","id":"ITEM-1","issued":{"date-parts":[["2016"]]},"publisher":"De Gruyter","publisher-place":"Berlin, Boston","title":"Staphylinidae Latreille, 1802.","type":"chapter"},"uris":["http://www.mendeley.com/documents/?uuid=94417427-9c6a-434e-9d24-5a0bc4d9da9b"]}],"mendeley":{"formattedCitation":"(Thayer, 2016)","plainTextFormattedCitation":"(Thayer, 2016)","previouslyFormattedCitation":"(Thayer, 2016)"},"properties":{"noteIndex":0},"schema":"https://github.com/citation-style-language/schema/raw/master/csl-citation.json"}</w:instrText>
      </w:r>
      <w:r w:rsidR="00970051">
        <w:rPr>
          <w:lang w:val="en-US"/>
        </w:rPr>
        <w:fldChar w:fldCharType="separate"/>
      </w:r>
      <w:r w:rsidR="00970051" w:rsidRPr="00970051">
        <w:rPr>
          <w:noProof/>
          <w:lang w:val="en-US"/>
        </w:rPr>
        <w:t>(Thayer, 2016)</w:t>
      </w:r>
      <w:ins w:id="20" w:author="Hans Adam Bøgh Marstrand-Jørgensen" w:date="2020-02-20T22:22:00Z">
        <w:r w:rsidR="00970051">
          <w:rPr>
            <w:lang w:val="en-US"/>
          </w:rPr>
          <w:fldChar w:fldCharType="end"/>
        </w:r>
      </w:ins>
      <w:del w:id="21" w:author="Hans Adam Bøgh Marstrand-Jørgensen" w:date="2020-02-20T22:22:00Z">
        <w:r w:rsidRPr="00B373A8" w:rsidDel="00970051">
          <w:rPr>
            <w:lang w:val="en-US"/>
          </w:rPr>
          <w:delText>(Thayer, 2016)</w:delText>
        </w:r>
      </w:del>
      <w:r w:rsidRPr="00B373A8">
        <w:rPr>
          <w:lang w:val="en-US"/>
        </w:rPr>
        <w:t>.</w:t>
      </w:r>
      <w:ins w:id="22" w:author="Hans Adam Bøgh Marstrand-Jørgensen" w:date="2020-02-20T22:43:00Z">
        <w:r w:rsidR="001C1B71">
          <w:rPr>
            <w:lang w:val="en-US"/>
          </w:rPr>
          <w:t xml:space="preserve"> A </w:t>
        </w:r>
      </w:ins>
      <w:ins w:id="23" w:author="Hans Adam Bøgh Marstrand-Jørgensen" w:date="2020-02-20T22:44:00Z">
        <w:r w:rsidR="001C1B71">
          <w:rPr>
            <w:lang w:val="en-US"/>
          </w:rPr>
          <w:t xml:space="preserve">recent study of the rove beetles of </w:t>
        </w:r>
        <w:proofErr w:type="spellStart"/>
        <w:r w:rsidR="001C1B71">
          <w:rPr>
            <w:lang w:val="en-US"/>
          </w:rPr>
          <w:t>Læsø</w:t>
        </w:r>
        <w:proofErr w:type="spellEnd"/>
        <w:r w:rsidR="001C1B71">
          <w:rPr>
            <w:lang w:val="en-US"/>
          </w:rPr>
          <w:t xml:space="preserve">, a </w:t>
        </w:r>
        <w:proofErr w:type="spellStart"/>
        <w:r w:rsidR="001C1B71">
          <w:rPr>
            <w:lang w:val="en-US"/>
          </w:rPr>
          <w:t>danish</w:t>
        </w:r>
        <w:proofErr w:type="spellEnd"/>
        <w:r w:rsidR="001C1B71">
          <w:rPr>
            <w:lang w:val="en-US"/>
          </w:rPr>
          <w:t xml:space="preserve"> island, shows this rather well </w:t>
        </w:r>
      </w:ins>
      <w:ins w:id="24" w:author="Hans Adam Bøgh Marstrand-Jørgensen" w:date="2020-02-20T22:45:00Z">
        <w:r w:rsidR="001C1B71">
          <w:rPr>
            <w:lang w:val="en-US"/>
          </w:rPr>
          <w:t>as they found rove beetles In a wide variety of macro- and microhabitats ranging from freshwater to grasslands</w:t>
        </w:r>
      </w:ins>
      <w:ins w:id="25" w:author="Hans Adam Bøgh Marstrand-Jørgensen" w:date="2020-02-20T22:47:00Z">
        <w:r w:rsidR="001C1B71">
          <w:rPr>
            <w:lang w:val="en-US"/>
          </w:rPr>
          <w:t>, ants nests to dung</w:t>
        </w:r>
        <w:r w:rsidR="001C1B71">
          <w:rPr>
            <w:lang w:val="en-US"/>
          </w:rPr>
          <w:fldChar w:fldCharType="begin" w:fldLock="1"/>
        </w:r>
      </w:ins>
      <w:r w:rsidR="001C1B71">
        <w:rPr>
          <w:lang w:val="en-US"/>
        </w:rPr>
        <w:instrText>ADDIN CSL_CITATION {"citationItems":[{"id":"ITEM-1","itemData":{"DOI":"10.14411/eje.2018.025","ISSN":"18028829","abstract":"ISSN (online): 1802-8829 http://www.eje.cz for regions that include both large areas of mainland and islands, i.e. where inhospitable sea barriers clearly parti-tion a study area into a number of units. The North Euro-pean beetle (Coleoptera) fauna is highly suitable for such studies. It is rich in species and regarded as one of the best known in the world. It provides ecological information on thousands of species distributed across diverse landscapes on the mainland and many islands. Here we focus on a subset of this fauna delimited by the family of rove beetles (Staphylinidae) (Fig. 1) inhabit-ing the Danish island Laesø and the surrounding mainland areas of Denmark and southern Sweden (Fig. 2). Rove beetles are a good model group for exploring interactions between species and their environment, because they occur in just about every terrestrial habitat, populate diverse mi-crohabitats and display a wide range of morphological and biological adaptations (Thayer, 2016). Laesø was chosen because it is a young oceanic island with a mosaic of dif-ferent habitats and microhabitats. This island has never had Abstract. Rove beetles (Staphylinidae) are used to explore the forces that shaped the terrestrial fauna on Laesø, a young ca. 3000 year old Danish oceanic island located in the Kattegat strait between mainland Denmark and Sweden. We compile a detailed list of species of rove beetles for Laesø (328 species) and the surrounding Danish and Swedish regions (altogether 1075 species), which includes a standardized inventory of their body sizes, and the habitat and microhabitat preference of each species. The composition of the fauna on Laesø and adjacent mainland regions points to North-Eastern Jutland as the main source of the rove beetles on Laesø. Although large beetles are more active and likely to disperse than small beetles, there is no bias towards large species on the island indicating that the sea separating Laesø from the mainland has not been a barrier for rove beetle dispersal. The statistical analysis of the habitat and microhabitat preferences of the species of the entire system studied has shown that Laesø, compared to the mainland areas, is distinctly more dominated by ecological generalists, especially by species adapted to ephemeral, temporary humid microhabitats. Presumably, the mosaic of mostly dry open habitats available on Laesø fi lters for species, that are able to populate these suboptimal habitats via patches of humid but ephemeral …","author":[{"dropping-particle":"","family":"Hansen","given":"Aslak K.","non-dropping-particle":"","parse-names":false,"suffix":""},{"dropping-particle":"","family":"Justesen","given":"Mathias J.","non-dropping-particle":"","parse-names":false,"suffix":""},{"dropping-particle":"","family":"Kepfer-Rojas","given":"Sebastian","non-dropping-particle":"","parse-names":false,"suffix":""},{"dropping-particle":"","family":"Byriel","given":"David B.","non-dropping-particle":"","parse-names":false,"suffix":""},{"dropping-particle":"","family":"Pedersen","given":"Jan","non-dropping-particle":"","parse-names":false,"suffix":""},{"dropping-particle":"","family":"Solodovnikov","given":"Alexey","non-dropping-particle":"","parse-names":false,"suffix":""}],"container-title":"European Journal of Entomology","id":"ITEM-1","issue":"June","issued":{"date-parts":[["2018"]]},"page":"256-263","title":"Ecogeographic patterns in a mainland-island system in Northern Europe as inferred from the rove beetles (Coleoptera: Staphylinidae) on Læsø island","type":"article-journal","volume":"115"},"uris":["http://www.mendeley.com/documents/?uuid=2b910533-fc8b-42bd-9065-446319d18fb2"]}],"mendeley":{"formattedCitation":"(Hansen et al., 2018)","plainTextFormattedCitation":"(Hansen et al., 2018)"},"properties":{"noteIndex":0},"schema":"https://github.com/citation-style-language/schema/raw/master/csl-citation.json"}</w:instrText>
      </w:r>
      <w:r w:rsidR="001C1B71">
        <w:rPr>
          <w:lang w:val="en-US"/>
        </w:rPr>
        <w:fldChar w:fldCharType="separate"/>
      </w:r>
      <w:r w:rsidR="001C1B71" w:rsidRPr="001C1B71">
        <w:rPr>
          <w:noProof/>
          <w:lang w:val="en-US"/>
        </w:rPr>
        <w:t>(Hansen et al., 2018)</w:t>
      </w:r>
      <w:ins w:id="26" w:author="Hans Adam Bøgh Marstrand-Jørgensen" w:date="2020-02-20T22:47:00Z">
        <w:r w:rsidR="001C1B71">
          <w:rPr>
            <w:lang w:val="en-US"/>
          </w:rPr>
          <w:fldChar w:fldCharType="end"/>
        </w:r>
        <w:r w:rsidR="001C1B71">
          <w:rPr>
            <w:lang w:val="en-US"/>
          </w:rPr>
          <w:t>.</w:t>
        </w:r>
      </w:ins>
      <w:r w:rsidRPr="00B373A8">
        <w:rPr>
          <w:lang w:val="en-US"/>
        </w:rPr>
        <w:t xml:space="preserve"> While generally quite small, usually from 4 to 8 mm, some species grow to be more than 30 mm. </w:t>
      </w:r>
      <w:r w:rsidRPr="00B373A8">
        <w:rPr>
          <w:lang w:val="en-US"/>
        </w:rPr>
        <w:lastRenderedPageBreak/>
        <w:t xml:space="preserve">Most species are quite flat and slender, with shortened elytra and flexible abdomen, which make them able to maneuver through small spaces (leaf litter, under bark, crevices, etc.) </w:t>
      </w:r>
      <w:ins w:id="27" w:author="Hans Adam Bøgh Marstrand-Jørgensen" w:date="2020-02-20T22:22:00Z">
        <w:r w:rsidR="00A229AD">
          <w:rPr>
            <w:lang w:val="en-US"/>
          </w:rPr>
          <w:fldChar w:fldCharType="begin" w:fldLock="1"/>
        </w:r>
      </w:ins>
      <w:r w:rsidR="00970051">
        <w:rPr>
          <w:lang w:val="en-US"/>
        </w:rPr>
        <w:instrText>ADDIN CSL_CITATION {"citationItems":[{"id":"ITEM-1","itemData":{"author":[{"dropping-particle":"","family":"Thayer","given":"Margaret K.","non-dropping-particle":"","parse-names":false,"suffix":""}],"container-title":"Zoology Online","id":"ITEM-1","issued":{"date-parts":[["2016"]]},"publisher":"De Gruyter","publisher-place":"Berlin, Boston","title":"Staphylinidae Latreille, 1802.","type":"chapter"},"uris":["http://www.mendeley.com/documents/?uuid=94417427-9c6a-434e-9d24-5a0bc4d9da9b"]}],"mendeley":{"formattedCitation":"(Thayer, 2016)","plainTextFormattedCitation":"(Thayer, 2016)","previouslyFormattedCitation":"(Thayer, 2016)"},"properties":{"noteIndex":0},"schema":"https://github.com/citation-style-language/schema/raw/master/csl-citation.json"}</w:instrText>
      </w:r>
      <w:r w:rsidR="00A229AD">
        <w:rPr>
          <w:lang w:val="en-US"/>
        </w:rPr>
        <w:fldChar w:fldCharType="separate"/>
      </w:r>
      <w:r w:rsidR="00A229AD" w:rsidRPr="00A229AD">
        <w:rPr>
          <w:noProof/>
          <w:lang w:val="en-US"/>
        </w:rPr>
        <w:t>(Thayer, 2016)</w:t>
      </w:r>
      <w:ins w:id="28" w:author="Hans Adam Bøgh Marstrand-Jørgensen" w:date="2020-02-20T22:22:00Z">
        <w:r w:rsidR="00A229AD">
          <w:rPr>
            <w:lang w:val="en-US"/>
          </w:rPr>
          <w:fldChar w:fldCharType="end"/>
        </w:r>
      </w:ins>
      <w:del w:id="29" w:author="Hans Adam Bøgh Marstrand-Jørgensen" w:date="2020-02-20T22:22:00Z">
        <w:r w:rsidRPr="00B373A8" w:rsidDel="00A229AD">
          <w:rPr>
            <w:lang w:val="en-US"/>
          </w:rPr>
          <w:delText xml:space="preserve">(Thayer, </w:delText>
        </w:r>
        <w:commentRangeStart w:id="30"/>
        <w:r w:rsidRPr="00B373A8" w:rsidDel="00A229AD">
          <w:rPr>
            <w:lang w:val="en-US"/>
          </w:rPr>
          <w:delText>2016</w:delText>
        </w:r>
        <w:commentRangeEnd w:id="30"/>
        <w:r w:rsidR="0041205F" w:rsidDel="00A229AD">
          <w:rPr>
            <w:rStyle w:val="CommentReference"/>
          </w:rPr>
          <w:commentReference w:id="30"/>
        </w:r>
        <w:r w:rsidRPr="00B373A8" w:rsidDel="00A229AD">
          <w:rPr>
            <w:lang w:val="en-US"/>
          </w:rPr>
          <w:delText>)</w:delText>
        </w:r>
      </w:del>
      <w:r w:rsidRPr="00B373A8">
        <w:rPr>
          <w:lang w:val="en-US"/>
        </w:rPr>
        <w:t>.</w:t>
      </w:r>
    </w:p>
    <w:p w14:paraId="42E95DA5" w14:textId="333A4ABA" w:rsidR="00CE14A3" w:rsidRDefault="0041205F" w:rsidP="00EB0AAE">
      <w:pPr>
        <w:spacing w:line="360" w:lineRule="auto"/>
        <w:rPr>
          <w:lang w:val="en-US"/>
        </w:rPr>
      </w:pPr>
      <w:r>
        <w:rPr>
          <w:lang w:val="en-US"/>
        </w:rPr>
        <w:t xml:space="preserve">In this paper we update the knowledge of the </w:t>
      </w:r>
      <w:proofErr w:type="spellStart"/>
      <w:r>
        <w:rPr>
          <w:lang w:val="en-US"/>
        </w:rPr>
        <w:t>Staphylinidea</w:t>
      </w:r>
      <w:proofErr w:type="spellEnd"/>
      <w:r>
        <w:rPr>
          <w:lang w:val="en-US"/>
        </w:rPr>
        <w:t xml:space="preserve"> species on the Island based on two recent targeted trips, </w:t>
      </w:r>
      <w:r w:rsidR="00473C27" w:rsidRPr="0004067E">
        <w:rPr>
          <w:lang w:val="en-US"/>
        </w:rPr>
        <w:t xml:space="preserve">one for nine days in 2015 and one </w:t>
      </w:r>
      <w:r w:rsidR="00A76EDA" w:rsidRPr="0004067E">
        <w:rPr>
          <w:lang w:val="en-US"/>
        </w:rPr>
        <w:t>for five days in</w:t>
      </w:r>
      <w:r w:rsidR="00473C27" w:rsidRPr="0004067E">
        <w:rPr>
          <w:lang w:val="en-US"/>
        </w:rPr>
        <w:t xml:space="preserve"> 2019</w:t>
      </w:r>
      <w:r w:rsidR="00CE14A3">
        <w:rPr>
          <w:lang w:val="en-US"/>
        </w:rPr>
        <w:t>.</w:t>
      </w:r>
      <w:r w:rsidR="006252E2">
        <w:rPr>
          <w:lang w:val="en-US"/>
        </w:rPr>
        <w:t xml:space="preserve"> On these trips w</w:t>
      </w:r>
      <w:r w:rsidR="00CE14A3">
        <w:rPr>
          <w:lang w:val="en-US"/>
        </w:rPr>
        <w:t>e collect</w:t>
      </w:r>
      <w:r w:rsidR="006252E2">
        <w:rPr>
          <w:lang w:val="en-US"/>
        </w:rPr>
        <w:t>ed</w:t>
      </w:r>
      <w:r w:rsidR="00CE14A3">
        <w:rPr>
          <w:lang w:val="en-US"/>
        </w:rPr>
        <w:t xml:space="preserve"> as broadly as possible, to get closer to a true species list for the island and thus we </w:t>
      </w:r>
      <w:r>
        <w:rPr>
          <w:lang w:val="en-US"/>
        </w:rPr>
        <w:t xml:space="preserve">sampled using </w:t>
      </w:r>
      <w:r w:rsidR="00CE14A3">
        <w:rPr>
          <w:lang w:val="en-US"/>
        </w:rPr>
        <w:t>both various methods and habitats to get as broad a sample as possible.</w:t>
      </w:r>
      <w:r w:rsidR="00CB4B20">
        <w:rPr>
          <w:lang w:val="en-US"/>
        </w:rPr>
        <w:t xml:space="preserve"> </w:t>
      </w:r>
    </w:p>
    <w:p w14:paraId="7B9EF800" w14:textId="779890B2" w:rsidR="0081439A" w:rsidRPr="003B5296" w:rsidRDefault="003B5296" w:rsidP="007328E7">
      <w:pPr>
        <w:spacing w:line="360" w:lineRule="auto"/>
        <w:rPr>
          <w:b/>
          <w:sz w:val="32"/>
          <w:lang w:val="en-US" w:eastAsia="en-GB"/>
        </w:rPr>
      </w:pPr>
      <w:r w:rsidRPr="003B5296">
        <w:rPr>
          <w:b/>
          <w:sz w:val="32"/>
          <w:lang w:val="en-US" w:eastAsia="en-GB"/>
        </w:rPr>
        <w:t xml:space="preserve">Materials and </w:t>
      </w:r>
      <w:r w:rsidR="0081439A" w:rsidRPr="003B5296">
        <w:rPr>
          <w:b/>
          <w:sz w:val="32"/>
          <w:lang w:val="en-US" w:eastAsia="en-GB"/>
        </w:rPr>
        <w:t>Methods</w:t>
      </w:r>
    </w:p>
    <w:p w14:paraId="7A19133C" w14:textId="57672088" w:rsidR="006252E2" w:rsidRDefault="0041205F" w:rsidP="00F46C90">
      <w:pPr>
        <w:spacing w:line="360" w:lineRule="auto"/>
        <w:rPr>
          <w:lang w:val="en-US" w:eastAsia="en-GB"/>
        </w:rPr>
      </w:pPr>
      <w:r>
        <w:rPr>
          <w:lang w:val="en-US"/>
        </w:rPr>
        <w:t>D</w:t>
      </w:r>
      <w:r w:rsidR="00555235">
        <w:rPr>
          <w:lang w:val="en-US"/>
        </w:rPr>
        <w:t>ata</w:t>
      </w:r>
      <w:r>
        <w:rPr>
          <w:lang w:val="en-US"/>
        </w:rPr>
        <w:t xml:space="preserve"> presented in this paper is based on </w:t>
      </w:r>
      <w:r w:rsidR="00555235">
        <w:rPr>
          <w:lang w:val="en-US"/>
        </w:rPr>
        <w:t>two trips to Skyros, one in April</w:t>
      </w:r>
      <w:r w:rsidR="005275FA">
        <w:rPr>
          <w:lang w:val="en-US"/>
        </w:rPr>
        <w:t xml:space="preserve"> of</w:t>
      </w:r>
      <w:r w:rsidR="00555235">
        <w:rPr>
          <w:lang w:val="en-US"/>
        </w:rPr>
        <w:t xml:space="preserve"> 2015 and one in the end of March</w:t>
      </w:r>
      <w:r w:rsidR="005275FA">
        <w:rPr>
          <w:lang w:val="en-US"/>
        </w:rPr>
        <w:t xml:space="preserve"> of</w:t>
      </w:r>
      <w:r w:rsidR="00555235">
        <w:rPr>
          <w:lang w:val="en-US"/>
        </w:rPr>
        <w:t xml:space="preserve"> 2019. While the first trip </w:t>
      </w:r>
      <w:r w:rsidR="00465537">
        <w:rPr>
          <w:lang w:val="en-US"/>
        </w:rPr>
        <w:t>was</w:t>
      </w:r>
      <w:r w:rsidR="00555235">
        <w:rPr>
          <w:lang w:val="en-US"/>
        </w:rPr>
        <w:t xml:space="preserve"> under decent collecting conditions, with warm and sunny weather, the second trip was during a very cold and windy week, following a very cold winter. </w:t>
      </w:r>
      <w:r>
        <w:rPr>
          <w:lang w:val="en-US"/>
        </w:rPr>
        <w:t xml:space="preserve">We used various methods to get as broad and varied sample as possible. </w:t>
      </w:r>
      <w:del w:id="31" w:author="Hans Adam Bøgh Marstrand-Jørgensen" w:date="2020-02-20T22:48:00Z">
        <w:r w:rsidDel="00921E98">
          <w:rPr>
            <w:lang w:val="en-US"/>
          </w:rPr>
          <w:delText>Specifically</w:delText>
        </w:r>
      </w:del>
      <w:ins w:id="32" w:author="Hans Adam Bøgh Marstrand-Jørgensen" w:date="2020-02-20T22:48:00Z">
        <w:r w:rsidR="00921E98">
          <w:rPr>
            <w:lang w:val="en-US"/>
          </w:rPr>
          <w:t>Specifically,</w:t>
        </w:r>
      </w:ins>
      <w:r>
        <w:rPr>
          <w:lang w:val="en-US"/>
        </w:rPr>
        <w:t xml:space="preserve"> w</w:t>
      </w:r>
      <w:r w:rsidR="0081439A">
        <w:rPr>
          <w:lang w:val="en-US"/>
        </w:rPr>
        <w:t xml:space="preserve">e </w:t>
      </w:r>
      <w:r w:rsidR="005275FA">
        <w:rPr>
          <w:lang w:val="en-US"/>
        </w:rPr>
        <w:t>sifted various types of debris</w:t>
      </w:r>
      <w:r w:rsidR="0081439A">
        <w:rPr>
          <w:lang w:val="en-US"/>
        </w:rPr>
        <w:t>,</w:t>
      </w:r>
      <w:r w:rsidR="005275FA">
        <w:rPr>
          <w:lang w:val="en-US"/>
        </w:rPr>
        <w:t xml:space="preserve"> set</w:t>
      </w:r>
      <w:r w:rsidR="0081439A">
        <w:rPr>
          <w:lang w:val="en-US"/>
        </w:rPr>
        <w:t xml:space="preserve"> pitfall traps</w:t>
      </w:r>
      <w:r>
        <w:rPr>
          <w:lang w:val="en-US"/>
        </w:rPr>
        <w:t xml:space="preserve">, swept vegetation, set combined Flight Intercept Trap (FIT) and Malaise trap, and </w:t>
      </w:r>
      <w:r w:rsidR="0081439A">
        <w:rPr>
          <w:lang w:val="en-US"/>
        </w:rPr>
        <w:t>hand</w:t>
      </w:r>
      <w:r w:rsidR="007328E7">
        <w:rPr>
          <w:lang w:val="en-US"/>
        </w:rPr>
        <w:t xml:space="preserve"> </w:t>
      </w:r>
      <w:r w:rsidR="0081439A">
        <w:rPr>
          <w:lang w:val="en-US"/>
        </w:rPr>
        <w:t xml:space="preserve">collecting </w:t>
      </w:r>
      <w:r w:rsidR="007328E7">
        <w:rPr>
          <w:lang w:val="en-US"/>
        </w:rPr>
        <w:t>from ground-based microhabitats</w:t>
      </w:r>
      <w:r w:rsidR="00F46C90">
        <w:rPr>
          <w:lang w:val="en-US"/>
        </w:rPr>
        <w:t>, carcasses found in the wild and in goat, sheep, horse and cow dung</w:t>
      </w:r>
      <w:r>
        <w:rPr>
          <w:lang w:val="en-US"/>
        </w:rPr>
        <w:t xml:space="preserve">. </w:t>
      </w:r>
      <w:r w:rsidR="007328E7" w:rsidRPr="00445A39">
        <w:rPr>
          <w:lang w:eastAsia="en-GB"/>
        </w:rPr>
        <w:t xml:space="preserve">Most of our sifted material was from leaf litter or other similar plant debris, while </w:t>
      </w:r>
      <w:r w:rsidRPr="00A11375">
        <w:rPr>
          <w:lang w:val="en-US" w:eastAsia="en-GB"/>
        </w:rPr>
        <w:t xml:space="preserve">a few </w:t>
      </w:r>
      <w:r w:rsidR="007328E7" w:rsidRPr="00445A39">
        <w:rPr>
          <w:lang w:eastAsia="en-GB"/>
        </w:rPr>
        <w:t xml:space="preserve">samples were </w:t>
      </w:r>
      <w:r w:rsidRPr="00A11375">
        <w:rPr>
          <w:lang w:val="en-US" w:eastAsia="en-GB"/>
        </w:rPr>
        <w:t xml:space="preserve">done </w:t>
      </w:r>
      <w:r w:rsidR="007328E7" w:rsidRPr="00445A39">
        <w:rPr>
          <w:lang w:eastAsia="en-GB"/>
        </w:rPr>
        <w:t>sifting soil around grass roots. The sifted material was sorted using both Winkler eclectors as well as manually in warm conditions to extract as many specimens as possible</w:t>
      </w:r>
      <w:r w:rsidR="005275FA">
        <w:rPr>
          <w:lang w:val="en-US"/>
        </w:rPr>
        <w:t xml:space="preserve">. </w:t>
      </w:r>
      <w:r w:rsidR="005275FA" w:rsidRPr="00F46C90">
        <w:rPr>
          <w:lang w:val="en-US"/>
        </w:rPr>
        <w:t xml:space="preserve">Salted water </w:t>
      </w:r>
      <w:r w:rsidR="005275FA">
        <w:rPr>
          <w:lang w:val="en-US"/>
        </w:rPr>
        <w:t xml:space="preserve">and cheap Greek wine </w:t>
      </w:r>
      <w:del w:id="33" w:author="Hans Adam Bøgh Marstrand-Jørgensen" w:date="2020-02-20T22:48:00Z">
        <w:r w:rsidR="00EF4489" w:rsidRPr="00F46C90" w:rsidDel="00921E98">
          <w:rPr>
            <w:lang w:val="en-US"/>
          </w:rPr>
          <w:delText>w</w:delText>
        </w:r>
        <w:r w:rsidDel="00921E98">
          <w:rPr>
            <w:lang w:val="en-US"/>
          </w:rPr>
          <w:delText>as</w:delText>
        </w:r>
      </w:del>
      <w:ins w:id="34" w:author="Hans Adam Bøgh Marstrand-Jørgensen" w:date="2020-02-20T22:48:00Z">
        <w:r w:rsidR="00921E98" w:rsidRPr="00F46C90">
          <w:rPr>
            <w:lang w:val="en-US"/>
          </w:rPr>
          <w:t>w</w:t>
        </w:r>
        <w:r w:rsidR="00921E98">
          <w:rPr>
            <w:lang w:val="en-US"/>
          </w:rPr>
          <w:t>ere</w:t>
        </w:r>
      </w:ins>
      <w:r w:rsidR="005275FA" w:rsidRPr="00F46C90">
        <w:rPr>
          <w:lang w:val="en-US"/>
        </w:rPr>
        <w:t xml:space="preserve"> used as a preservative for</w:t>
      </w:r>
      <w:r w:rsidR="005275FA">
        <w:rPr>
          <w:lang w:val="en-US"/>
        </w:rPr>
        <w:t xml:space="preserve"> the</w:t>
      </w:r>
      <w:r w:rsidR="005275FA" w:rsidRPr="00F46C90">
        <w:rPr>
          <w:lang w:val="en-US"/>
        </w:rPr>
        <w:t xml:space="preserve"> lower pans of the FIT</w:t>
      </w:r>
      <w:r w:rsidR="005275FA">
        <w:rPr>
          <w:lang w:val="en-US"/>
        </w:rPr>
        <w:t xml:space="preserve"> as well as the pitfall traps set. </w:t>
      </w:r>
      <w:r w:rsidR="005275FA" w:rsidRPr="00F46C90">
        <w:rPr>
          <w:lang w:val="en-US"/>
        </w:rPr>
        <w:t>All hand- or trap-collected material was eventually preserved in 96%</w:t>
      </w:r>
      <w:r w:rsidR="005275FA">
        <w:rPr>
          <w:lang w:val="en-US"/>
        </w:rPr>
        <w:t xml:space="preserve"> </w:t>
      </w:r>
      <w:r w:rsidR="005275FA" w:rsidRPr="00F46C90">
        <w:rPr>
          <w:lang w:val="en-US"/>
        </w:rPr>
        <w:t>alcohol.</w:t>
      </w:r>
    </w:p>
    <w:p w14:paraId="6AEF4BE1" w14:textId="31959C98" w:rsidR="007328E7" w:rsidRPr="00F46C90" w:rsidRDefault="007328E7" w:rsidP="00F46C90">
      <w:pPr>
        <w:spacing w:line="360" w:lineRule="auto"/>
        <w:rPr>
          <w:lang w:val="en-US"/>
        </w:rPr>
      </w:pPr>
      <w:r w:rsidRPr="00445A39">
        <w:rPr>
          <w:lang w:eastAsia="en-GB"/>
        </w:rPr>
        <w:t>Below is a full list of localities</w:t>
      </w:r>
      <w:r w:rsidR="004B52DC">
        <w:rPr>
          <w:lang w:val="en-US" w:eastAsia="en-GB"/>
        </w:rPr>
        <w:t xml:space="preserve">, </w:t>
      </w:r>
      <w:r w:rsidRPr="00445A39">
        <w:rPr>
          <w:lang w:eastAsia="en-GB"/>
        </w:rPr>
        <w:t>and a map showing the distribution of these sites (figure 1):</w:t>
      </w:r>
      <w:r w:rsidRPr="00445A39">
        <w:rPr>
          <w:lang w:eastAsia="en-GB"/>
        </w:rPr>
        <w:br/>
        <w:t>GREECE, Skyros Isl</w:t>
      </w:r>
      <w:r w:rsidR="00556B74" w:rsidRPr="00A11375">
        <w:rPr>
          <w:lang w:val="en-US" w:eastAsia="en-GB"/>
        </w:rPr>
        <w:t>and</w:t>
      </w:r>
      <w:r w:rsidRPr="00556B74">
        <w:rPr>
          <w:lang w:eastAsia="en-GB"/>
        </w:rPr>
        <w:t xml:space="preserve">, </w:t>
      </w:r>
      <w:r w:rsidR="00556B74" w:rsidRPr="00A11375">
        <w:rPr>
          <w:bCs/>
          <w:lang w:val="en-US" w:eastAsia="en-GB"/>
        </w:rPr>
        <w:t>IV.2015</w:t>
      </w:r>
      <w:r w:rsidR="00556B74">
        <w:rPr>
          <w:b/>
          <w:bCs/>
          <w:lang w:val="en-US" w:eastAsia="en-GB"/>
        </w:rPr>
        <w:t xml:space="preserve"> </w:t>
      </w:r>
      <w:r w:rsidRPr="00445A39">
        <w:rPr>
          <w:lang w:eastAsia="en-GB"/>
        </w:rPr>
        <w:t xml:space="preserve">leg. L. Kræmer, A. Brunke, S. Selvantharan &amp; A. Solodovnikov: </w:t>
      </w:r>
      <w:r w:rsidRPr="00445A39">
        <w:rPr>
          <w:b/>
          <w:bCs/>
          <w:lang w:eastAsia="en-GB"/>
        </w:rPr>
        <w:t>A:</w:t>
      </w:r>
      <w:r w:rsidR="000E1A6E" w:rsidRPr="00A11375">
        <w:rPr>
          <w:b/>
          <w:bCs/>
          <w:lang w:val="en-US" w:eastAsia="en-GB"/>
        </w:rPr>
        <w:t xml:space="preserve"> </w:t>
      </w:r>
      <w:r w:rsidRPr="00445A39">
        <w:rPr>
          <w:lang w:eastAsia="en-GB"/>
        </w:rPr>
        <w:t>1 km E of Skyros airport nr. Trachy, N38°57.561’, E024°30.096’, 20 m, 16.IV.2015, farmland</w:t>
      </w:r>
      <w:r w:rsidR="000E1A6E" w:rsidRPr="00A11375">
        <w:rPr>
          <w:lang w:val="en-US" w:eastAsia="en-GB"/>
        </w:rPr>
        <w:t>:</w:t>
      </w:r>
      <w:r w:rsidRPr="00445A39">
        <w:rPr>
          <w:lang w:eastAsia="en-GB"/>
        </w:rPr>
        <w:t xml:space="preserve"> </w:t>
      </w:r>
      <w:r w:rsidR="000E1A6E" w:rsidRPr="00A11375">
        <w:rPr>
          <w:lang w:val="en-US" w:eastAsia="en-GB"/>
        </w:rPr>
        <w:t xml:space="preserve">a) </w:t>
      </w:r>
      <w:r w:rsidRPr="00445A39">
        <w:rPr>
          <w:lang w:eastAsia="en-GB"/>
        </w:rPr>
        <w:t>sifting debris</w:t>
      </w:r>
      <w:r w:rsidR="000E1A6E" w:rsidRPr="00A11375">
        <w:rPr>
          <w:lang w:val="en-US" w:eastAsia="en-GB"/>
        </w:rPr>
        <w:t xml:space="preserve">, b) </w:t>
      </w:r>
      <w:r w:rsidRPr="00445A39">
        <w:rPr>
          <w:lang w:eastAsia="en-GB"/>
        </w:rPr>
        <w:t xml:space="preserve">hand collecting nr. creek.; </w:t>
      </w:r>
      <w:r w:rsidRPr="00445A39">
        <w:rPr>
          <w:b/>
          <w:bCs/>
          <w:lang w:eastAsia="en-GB"/>
        </w:rPr>
        <w:t>B:</w:t>
      </w:r>
      <w:r w:rsidRPr="00445A39">
        <w:rPr>
          <w:lang w:eastAsia="en-GB"/>
        </w:rPr>
        <w:t xml:space="preserve"> S of the airport, N38°56.726’, E024°29.029’, 50 m, 11.IV.2015, pine forest: a) sifting leaf litter, b) sweeping vegetation.; </w:t>
      </w:r>
      <w:r w:rsidRPr="00445A39">
        <w:rPr>
          <w:b/>
          <w:bCs/>
          <w:lang w:eastAsia="en-GB"/>
        </w:rPr>
        <w:t>C</w:t>
      </w:r>
      <w:r w:rsidRPr="00445A39">
        <w:rPr>
          <w:lang w:eastAsia="en-GB"/>
        </w:rPr>
        <w:t xml:space="preserve">: 0.91 km N of Atsitsa, N38°55.584’, E024°27.933’, 16.IV.2015, stony beach, in seaweeds.; </w:t>
      </w:r>
      <w:r w:rsidRPr="00445A39">
        <w:rPr>
          <w:b/>
          <w:bCs/>
          <w:lang w:eastAsia="en-GB"/>
        </w:rPr>
        <w:t>D</w:t>
      </w:r>
      <w:r w:rsidRPr="00445A39">
        <w:rPr>
          <w:lang w:eastAsia="en-GB"/>
        </w:rPr>
        <w:t>: S of Atsitsa, N38°54.690’, E024°28.358’, 110 m, 11.IV.2015, pine forest/evergreen understory: a) sifting in creek valley</w:t>
      </w:r>
      <w:r w:rsidR="000E1A6E" w:rsidRPr="00A11375">
        <w:rPr>
          <w:lang w:val="en-US" w:eastAsia="en-GB"/>
        </w:rPr>
        <w:t>,</w:t>
      </w:r>
      <w:r w:rsidRPr="00445A39">
        <w:rPr>
          <w:lang w:eastAsia="en-GB"/>
        </w:rPr>
        <w:t xml:space="preserve"> b) under bark.; </w:t>
      </w:r>
      <w:r w:rsidRPr="00445A39">
        <w:rPr>
          <w:b/>
          <w:bCs/>
          <w:lang w:eastAsia="en-GB"/>
        </w:rPr>
        <w:t>E</w:t>
      </w:r>
      <w:r w:rsidRPr="00445A39">
        <w:rPr>
          <w:lang w:eastAsia="en-GB"/>
        </w:rPr>
        <w:t>: 3.3 km SW of Atsitsa, N38°54.127’, E024°29.961’, 200 m, 12.IV.2015, pine forest/evergreen understory: a) sifting leaf litter, b) sweeping vegetation, c) FIT</w:t>
      </w:r>
      <w:r w:rsidR="000E1A6E" w:rsidRPr="00A11375">
        <w:rPr>
          <w:lang w:val="en-US" w:eastAsia="en-GB"/>
        </w:rPr>
        <w:t>,</w:t>
      </w:r>
      <w:r w:rsidRPr="00445A39">
        <w:rPr>
          <w:lang w:eastAsia="en-GB"/>
        </w:rPr>
        <w:t xml:space="preserve"> d)</w:t>
      </w:r>
      <w:r w:rsidR="000E1A6E" w:rsidRPr="00A11375">
        <w:rPr>
          <w:lang w:val="en-US" w:eastAsia="en-GB"/>
        </w:rPr>
        <w:t xml:space="preserve"> </w:t>
      </w:r>
      <w:r w:rsidRPr="00445A39">
        <w:rPr>
          <w:lang w:eastAsia="en-GB"/>
        </w:rPr>
        <w:t xml:space="preserve">Malaise trap, e) pitfall traps.; </w:t>
      </w:r>
      <w:r w:rsidRPr="00445A39">
        <w:rPr>
          <w:b/>
          <w:bCs/>
          <w:lang w:eastAsia="en-GB"/>
        </w:rPr>
        <w:t>F</w:t>
      </w:r>
      <w:r w:rsidRPr="00445A39">
        <w:rPr>
          <w:lang w:eastAsia="en-GB"/>
        </w:rPr>
        <w:t xml:space="preserve">: 1.4 km S of Skyros nr. Lino, N38°53.539’, E024°34.373’, 18.IV.2015, sandy pebble beach, sifting seaweeds.; </w:t>
      </w:r>
      <w:r w:rsidRPr="00445A39">
        <w:rPr>
          <w:b/>
          <w:bCs/>
          <w:lang w:eastAsia="en-GB"/>
        </w:rPr>
        <w:t>G</w:t>
      </w:r>
      <w:r w:rsidRPr="00445A39">
        <w:rPr>
          <w:lang w:eastAsia="en-GB"/>
        </w:rPr>
        <w:t xml:space="preserve">: </w:t>
      </w:r>
      <w:r w:rsidR="000E1A6E" w:rsidRPr="00A11375">
        <w:rPr>
          <w:lang w:val="en-US" w:eastAsia="en-GB"/>
        </w:rPr>
        <w:t>n</w:t>
      </w:r>
      <w:r w:rsidRPr="00445A39">
        <w:rPr>
          <w:lang w:eastAsia="en-GB"/>
        </w:rPr>
        <w:t xml:space="preserve">r. Aghios Fokas, N38°52.458’, E024°28.756’, 10 m, 12.IV.2015, hillside nr. coast w. </w:t>
      </w:r>
      <w:r w:rsidRPr="00445A39">
        <w:rPr>
          <w:i/>
          <w:iCs/>
          <w:lang w:eastAsia="en-GB"/>
        </w:rPr>
        <w:t>Euphorbia</w:t>
      </w:r>
      <w:r w:rsidRPr="00445A39">
        <w:rPr>
          <w:lang w:eastAsia="en-GB"/>
        </w:rPr>
        <w:t xml:space="preserve">: a) sweeping vegetation, b) under stones.; </w:t>
      </w:r>
      <w:r w:rsidRPr="00445A39">
        <w:rPr>
          <w:b/>
          <w:bCs/>
          <w:lang w:eastAsia="en-GB"/>
        </w:rPr>
        <w:t>H</w:t>
      </w:r>
      <w:r w:rsidRPr="00445A39">
        <w:rPr>
          <w:lang w:eastAsia="en-GB"/>
        </w:rPr>
        <w:t xml:space="preserve">: Dekatria Hill, SW slopes, N38°52.039’, E024°30.035’, 250 m, </w:t>
      </w:r>
      <w:r w:rsidRPr="00445A39">
        <w:rPr>
          <w:lang w:eastAsia="en-GB"/>
        </w:rPr>
        <w:lastRenderedPageBreak/>
        <w:t xml:space="preserve">12.IV.2015, dry pine forest/scrubby understory: a) sifting leaf litter, b) under bark.; </w:t>
      </w:r>
      <w:r w:rsidRPr="00445A39">
        <w:rPr>
          <w:b/>
          <w:bCs/>
          <w:lang w:eastAsia="en-GB"/>
        </w:rPr>
        <w:t>I</w:t>
      </w:r>
      <w:r w:rsidRPr="00445A39">
        <w:rPr>
          <w:lang w:eastAsia="en-GB"/>
        </w:rPr>
        <w:t>: Kochylas Range, NW slopes, N38°50.902’, E024°35.124’,</w:t>
      </w:r>
      <w:r w:rsidRPr="007328E7">
        <w:rPr>
          <w:lang w:eastAsia="en-GB"/>
        </w:rPr>
        <w:t xml:space="preserve"> </w:t>
      </w:r>
      <w:r w:rsidRPr="00445A39">
        <w:rPr>
          <w:lang w:eastAsia="en-GB"/>
        </w:rPr>
        <w:t xml:space="preserve">440 m, 14.IV.2015, maple forest: a) sifting leaf litter, b) under rocks, c) hand collected.; </w:t>
      </w:r>
      <w:r w:rsidRPr="00445A39">
        <w:rPr>
          <w:b/>
          <w:bCs/>
          <w:lang w:eastAsia="en-GB"/>
        </w:rPr>
        <w:t>J</w:t>
      </w:r>
      <w:r w:rsidRPr="00445A39">
        <w:rPr>
          <w:lang w:eastAsia="en-GB"/>
        </w:rPr>
        <w:t>:Kochylas Range, NW slopes, N38°50.647’, E024°35.484’, 580 m, 14.IV.2015, maple forest:</w:t>
      </w:r>
      <w:r w:rsidR="00144945" w:rsidRPr="00A11375">
        <w:rPr>
          <w:lang w:val="en-US" w:eastAsia="en-GB"/>
        </w:rPr>
        <w:t xml:space="preserve"> </w:t>
      </w:r>
      <w:r w:rsidRPr="00445A39">
        <w:rPr>
          <w:lang w:eastAsia="en-GB"/>
        </w:rPr>
        <w:t xml:space="preserve">a) sifting leaf litter, b) in dung.; </w:t>
      </w:r>
      <w:r w:rsidRPr="00445A39">
        <w:rPr>
          <w:b/>
          <w:bCs/>
          <w:lang w:eastAsia="en-GB"/>
        </w:rPr>
        <w:t>K</w:t>
      </w:r>
      <w:r w:rsidRPr="00445A39">
        <w:rPr>
          <w:lang w:eastAsia="en-GB"/>
        </w:rPr>
        <w:t xml:space="preserve">: Kochylas Range, SW slopes, N38°50.382’, E024°34.919’, 300 m, 13.IV.2015, rocky pastures. </w:t>
      </w:r>
      <w:r w:rsidRPr="00445A39">
        <w:rPr>
          <w:i/>
          <w:iCs/>
          <w:lang w:eastAsia="en-GB"/>
        </w:rPr>
        <w:t>Euphorbia</w:t>
      </w:r>
      <w:r w:rsidRPr="00445A39">
        <w:rPr>
          <w:lang w:eastAsia="en-GB"/>
        </w:rPr>
        <w:t xml:space="preserve">: a) under stones, b) in dung, c) on carrion.; </w:t>
      </w:r>
      <w:r w:rsidRPr="00445A39">
        <w:rPr>
          <w:b/>
          <w:bCs/>
          <w:lang w:eastAsia="en-GB"/>
        </w:rPr>
        <w:t>L</w:t>
      </w:r>
      <w:r w:rsidRPr="00445A39">
        <w:rPr>
          <w:lang w:eastAsia="en-GB"/>
        </w:rPr>
        <w:t xml:space="preserve">: Kochylas Range, SW slopes, N38°50.210’, E024°35.424’, 530 m, 13.IV.2015, maple forest: a) sifting leaf litter, b) under stones, c) pitfall traps.; </w:t>
      </w:r>
      <w:r w:rsidRPr="00445A39">
        <w:rPr>
          <w:b/>
          <w:bCs/>
          <w:lang w:eastAsia="en-GB"/>
        </w:rPr>
        <w:t>M</w:t>
      </w:r>
      <w:r w:rsidRPr="00445A39">
        <w:rPr>
          <w:lang w:eastAsia="en-GB"/>
        </w:rPr>
        <w:t xml:space="preserve">: Kochylas Range, NW slopes, N38°50.238’, E024°35.554’,550 m, 17.IV.2015, maple forest: a) sifting leaf litter, b) on ground.; </w:t>
      </w:r>
      <w:r w:rsidRPr="00445A39">
        <w:rPr>
          <w:b/>
          <w:bCs/>
          <w:lang w:eastAsia="en-GB"/>
        </w:rPr>
        <w:t>N</w:t>
      </w:r>
      <w:r w:rsidRPr="00445A39">
        <w:rPr>
          <w:lang w:eastAsia="en-GB"/>
        </w:rPr>
        <w:t>: Kochylas Range, NW slopes, N38°50.011’, E024°35.799’, 640 m, 17.IV.2015, maple dominated forest: a) sifting leaf litter, b) hand collecting.</w:t>
      </w:r>
    </w:p>
    <w:p w14:paraId="1241C65C" w14:textId="32BC68DC" w:rsidR="007328E7" w:rsidRDefault="007328E7" w:rsidP="007328E7">
      <w:pPr>
        <w:spacing w:line="360" w:lineRule="auto"/>
        <w:rPr>
          <w:lang w:eastAsia="en-GB"/>
        </w:rPr>
      </w:pPr>
      <w:r w:rsidRPr="00445A39">
        <w:rPr>
          <w:lang w:eastAsia="en-GB"/>
        </w:rPr>
        <w:t>Greece, Skyros isl</w:t>
      </w:r>
      <w:r w:rsidR="00556B74" w:rsidRPr="00A11375">
        <w:rPr>
          <w:lang w:val="en-US" w:eastAsia="en-GB"/>
        </w:rPr>
        <w:t xml:space="preserve">and, </w:t>
      </w:r>
      <w:r w:rsidR="00556B74" w:rsidRPr="00401AF1">
        <w:rPr>
          <w:lang w:val="en-US" w:eastAsia="en-GB"/>
        </w:rPr>
        <w:t>III.</w:t>
      </w:r>
      <w:r w:rsidR="00556B74" w:rsidRPr="00445A39">
        <w:rPr>
          <w:lang w:eastAsia="en-GB"/>
        </w:rPr>
        <w:t>2019</w:t>
      </w:r>
      <w:r w:rsidR="00556B74" w:rsidRPr="00A11375">
        <w:rPr>
          <w:lang w:val="en-US" w:eastAsia="en-GB"/>
        </w:rPr>
        <w:t>,</w:t>
      </w:r>
      <w:r w:rsidRPr="00445A39">
        <w:rPr>
          <w:lang w:eastAsia="en-GB"/>
        </w:rPr>
        <w:t xml:space="preserve"> leg. A. Bogri, A. K. Hansen, A. Marstrand, A. Solodovnikov: </w:t>
      </w:r>
      <w:r w:rsidRPr="00445A39">
        <w:rPr>
          <w:b/>
          <w:bCs/>
          <w:lang w:eastAsia="en-GB"/>
        </w:rPr>
        <w:t xml:space="preserve">O: </w:t>
      </w:r>
      <w:r w:rsidRPr="00445A39">
        <w:rPr>
          <w:lang w:eastAsia="en-GB"/>
        </w:rPr>
        <w:t xml:space="preserve">SE of Nifi, N38°48.355', E24°34.461', 0 m, 27.III.2019, grazed meadow with </w:t>
      </w:r>
      <w:r w:rsidRPr="00445A39">
        <w:rPr>
          <w:i/>
          <w:iCs/>
          <w:lang w:eastAsia="en-GB"/>
        </w:rPr>
        <w:t>Quercus coccifera</w:t>
      </w:r>
      <w:r w:rsidRPr="00445A39">
        <w:rPr>
          <w:lang w:eastAsia="en-GB"/>
        </w:rPr>
        <w:t xml:space="preserve"> patches: a) sifting leaf litter, b) sifting meadow and grass, c) under rocks, d) pitfall traps.; </w:t>
      </w:r>
      <w:r w:rsidRPr="00445A39">
        <w:rPr>
          <w:b/>
          <w:bCs/>
          <w:lang w:eastAsia="en-GB"/>
        </w:rPr>
        <w:t xml:space="preserve">P: </w:t>
      </w:r>
      <w:r w:rsidRPr="00445A39">
        <w:rPr>
          <w:lang w:eastAsia="en-GB"/>
        </w:rPr>
        <w:t xml:space="preserve">SE of Nifi, N38°48.321', E24°35.208', 103 m, 27.III.2019, dry creek in </w:t>
      </w:r>
      <w:r w:rsidRPr="00445A39">
        <w:rPr>
          <w:i/>
          <w:iCs/>
          <w:lang w:eastAsia="en-GB"/>
        </w:rPr>
        <w:t xml:space="preserve">Quercus </w:t>
      </w:r>
      <w:r w:rsidRPr="00445A39">
        <w:rPr>
          <w:lang w:eastAsia="en-GB"/>
        </w:rPr>
        <w:t xml:space="preserve">and </w:t>
      </w:r>
      <w:r w:rsidRPr="00445A39">
        <w:rPr>
          <w:i/>
          <w:iCs/>
          <w:lang w:eastAsia="en-GB"/>
        </w:rPr>
        <w:t xml:space="preserve">Acer </w:t>
      </w:r>
      <w:r w:rsidRPr="00445A39">
        <w:rPr>
          <w:lang w:eastAsia="en-GB"/>
        </w:rPr>
        <w:t>forest: a) sifting litter and flood debris, b) hand collecting,</w:t>
      </w:r>
      <w:r w:rsidR="00144945" w:rsidRPr="00A11375">
        <w:rPr>
          <w:lang w:val="en-US" w:eastAsia="en-GB"/>
        </w:rPr>
        <w:t xml:space="preserve"> </w:t>
      </w:r>
      <w:r w:rsidRPr="00445A39">
        <w:rPr>
          <w:lang w:eastAsia="en-GB"/>
        </w:rPr>
        <w:t xml:space="preserve">c) pitfall traps.; </w:t>
      </w:r>
      <w:r w:rsidRPr="00445A39">
        <w:rPr>
          <w:b/>
          <w:bCs/>
          <w:lang w:eastAsia="en-GB"/>
        </w:rPr>
        <w:t xml:space="preserve">Q: </w:t>
      </w:r>
      <w:r w:rsidRPr="00445A39">
        <w:rPr>
          <w:lang w:eastAsia="en-GB"/>
        </w:rPr>
        <w:t xml:space="preserve">Around Skyrian Horse Lake, N38°48.0510', E024°38.612', 373 m, 27.III.2019, meadow with artificial lake: a) on dung, b) under rocks.; </w:t>
      </w:r>
      <w:r w:rsidRPr="00445A39">
        <w:rPr>
          <w:b/>
          <w:bCs/>
          <w:lang w:eastAsia="en-GB"/>
        </w:rPr>
        <w:t xml:space="preserve">R: </w:t>
      </w:r>
      <w:r w:rsidRPr="00445A39">
        <w:rPr>
          <w:lang w:eastAsia="en-GB"/>
        </w:rPr>
        <w:t xml:space="preserve">SW of Skyros city, N38°53.469', E24°32.433', 44m, 28.III.2019, near lake, hand collecting.; </w:t>
      </w:r>
      <w:r w:rsidRPr="00445A39">
        <w:rPr>
          <w:b/>
          <w:bCs/>
          <w:lang w:eastAsia="en-GB"/>
        </w:rPr>
        <w:t xml:space="preserve">S: </w:t>
      </w:r>
      <w:r w:rsidRPr="00445A39">
        <w:rPr>
          <w:lang w:eastAsia="en-GB"/>
        </w:rPr>
        <w:t xml:space="preserve">SW of Skyros city, N38°53.400', E24°31.297', 137 m, 28.III.2019, </w:t>
      </w:r>
      <w:r w:rsidRPr="00445A39">
        <w:rPr>
          <w:i/>
          <w:iCs/>
          <w:lang w:eastAsia="en-GB"/>
        </w:rPr>
        <w:t xml:space="preserve">Pinus </w:t>
      </w:r>
      <w:r w:rsidRPr="00445A39">
        <w:rPr>
          <w:lang w:eastAsia="en-GB"/>
        </w:rPr>
        <w:t xml:space="preserve">forest with </w:t>
      </w:r>
      <w:r w:rsidRPr="00445A39">
        <w:rPr>
          <w:i/>
          <w:iCs/>
          <w:lang w:eastAsia="en-GB"/>
        </w:rPr>
        <w:t>Pinus brutia</w:t>
      </w:r>
      <w:r w:rsidRPr="00445A39">
        <w:rPr>
          <w:lang w:eastAsia="en-GB"/>
        </w:rPr>
        <w:t xml:space="preserve"> and </w:t>
      </w:r>
      <w:r w:rsidRPr="00445A39">
        <w:rPr>
          <w:i/>
          <w:iCs/>
          <w:lang w:eastAsia="en-GB"/>
        </w:rPr>
        <w:t>Pinus halepensis</w:t>
      </w:r>
      <w:r w:rsidRPr="00445A39">
        <w:rPr>
          <w:lang w:eastAsia="en-GB"/>
        </w:rPr>
        <w:t xml:space="preserve">: a) sifting leaf litter, b) hand collecting.; </w:t>
      </w:r>
      <w:r w:rsidRPr="00445A39">
        <w:rPr>
          <w:b/>
          <w:bCs/>
          <w:lang w:eastAsia="en-GB"/>
        </w:rPr>
        <w:t xml:space="preserve">T: </w:t>
      </w:r>
      <w:r w:rsidRPr="00445A39">
        <w:rPr>
          <w:lang w:eastAsia="en-GB"/>
        </w:rPr>
        <w:t xml:space="preserve">SW of Skyros city, N38°54.1488', E24°30.2466', 217 m, 28.III.2019, pine forest with laurel: a) pitfall traps, b) hand collecting, c) sifting.; </w:t>
      </w:r>
      <w:r w:rsidRPr="00445A39">
        <w:rPr>
          <w:b/>
          <w:bCs/>
          <w:lang w:eastAsia="en-GB"/>
        </w:rPr>
        <w:t xml:space="preserve">U: </w:t>
      </w:r>
      <w:r w:rsidRPr="00445A39">
        <w:rPr>
          <w:lang w:eastAsia="en-GB"/>
        </w:rPr>
        <w:t xml:space="preserve">N of Atsitsa, N38°55.5852', E24°27.9646', 0 m, 28.III.2019, around beach and nearby meadow: a) sifting, b) hand collecting.; </w:t>
      </w:r>
      <w:r w:rsidRPr="00445A39">
        <w:rPr>
          <w:b/>
          <w:bCs/>
          <w:lang w:eastAsia="en-GB"/>
        </w:rPr>
        <w:t>V:</w:t>
      </w:r>
      <w:r w:rsidRPr="00445A39">
        <w:rPr>
          <w:lang w:eastAsia="en-GB"/>
        </w:rPr>
        <w:t xml:space="preserve"> N of Skyrian Horse Lake, N38°48.278', E24°38.143', 384m, 29.III.2019, mountainous forest: a) hand collecting, b) sifting leaf litter.; </w:t>
      </w:r>
      <w:r w:rsidRPr="00445A39">
        <w:rPr>
          <w:b/>
          <w:bCs/>
          <w:lang w:eastAsia="en-GB"/>
        </w:rPr>
        <w:t>W:</w:t>
      </w:r>
      <w:r w:rsidRPr="00445A39">
        <w:rPr>
          <w:lang w:eastAsia="en-GB"/>
        </w:rPr>
        <w:t xml:space="preserve"> Near Kalamitsa, N38°50.465', E24°33.913', 4m, 29.III.2019, beach with seaweed debris: sifting seaweed and other beach litter.</w:t>
      </w:r>
    </w:p>
    <w:p w14:paraId="57CB35D0" w14:textId="77777777" w:rsidR="007328E7" w:rsidRPr="00445A39" w:rsidRDefault="007328E7" w:rsidP="007328E7">
      <w:pPr>
        <w:keepNext/>
      </w:pPr>
      <w:commentRangeStart w:id="35"/>
      <w:r w:rsidRPr="00445A39">
        <w:rPr>
          <w:noProof/>
          <w:lang w:eastAsia="en-GB"/>
        </w:rPr>
        <w:lastRenderedPageBreak/>
        <w:drawing>
          <wp:inline distT="0" distB="0" distL="0" distR="0" wp14:anchorId="06DC9625" wp14:editId="5778B520">
            <wp:extent cx="5943600" cy="5857875"/>
            <wp:effectExtent l="0" t="0" r="0" b="9525"/>
            <wp:docPr id="18" name="Picture 18" descr="https://lh5.googleusercontent.com/gei63053B0ycbP_n6B31YeC5ola1-QBeh0tmT0rmy6nGZcuaLLq2BtBALc9sTdAbPdcz9ePTmxvqYII9cS9U-gjny45xlVp3-iAxkApAwGDDrFQnOqplT0PflAnAdDTf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gei63053B0ycbP_n6B31YeC5ola1-QBeh0tmT0rmy6nGZcuaLLq2BtBALc9sTdAbPdcz9ePTmxvqYII9cS9U-gjny45xlVp3-iAxkApAwGDDrFQnOqplT0PflAnAdDTf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commentRangeEnd w:id="35"/>
      <w:r w:rsidR="006520D7">
        <w:rPr>
          <w:rStyle w:val="CommentReference"/>
        </w:rPr>
        <w:commentReference w:id="35"/>
      </w:r>
    </w:p>
    <w:p w14:paraId="29DC635C" w14:textId="77777777" w:rsidR="007328E7" w:rsidRPr="00445A39" w:rsidRDefault="007328E7" w:rsidP="007328E7">
      <w:pPr>
        <w:pStyle w:val="Caption"/>
        <w:rPr>
          <w:b w:val="0"/>
          <w:lang w:eastAsia="en-GB"/>
        </w:rPr>
      </w:pPr>
      <w:r w:rsidRPr="00445A39">
        <w:rPr>
          <w:sz w:val="20"/>
          <w:szCs w:val="20"/>
        </w:rPr>
        <w:t xml:space="preserve">Figure </w:t>
      </w:r>
      <w:r w:rsidRPr="00445A39">
        <w:rPr>
          <w:sz w:val="20"/>
          <w:szCs w:val="20"/>
        </w:rPr>
        <w:fldChar w:fldCharType="begin"/>
      </w:r>
      <w:r w:rsidRPr="00445A39">
        <w:rPr>
          <w:sz w:val="20"/>
          <w:szCs w:val="20"/>
        </w:rPr>
        <w:instrText xml:space="preserve"> SEQ Figure \* ARABIC </w:instrText>
      </w:r>
      <w:r w:rsidRPr="00445A39">
        <w:rPr>
          <w:sz w:val="20"/>
          <w:szCs w:val="20"/>
        </w:rPr>
        <w:fldChar w:fldCharType="separate"/>
      </w:r>
      <w:r>
        <w:rPr>
          <w:noProof/>
          <w:sz w:val="20"/>
          <w:szCs w:val="20"/>
        </w:rPr>
        <w:t>1</w:t>
      </w:r>
      <w:r w:rsidRPr="00445A39">
        <w:rPr>
          <w:sz w:val="20"/>
          <w:szCs w:val="20"/>
        </w:rPr>
        <w:fldChar w:fldCharType="end"/>
      </w:r>
      <w:r w:rsidRPr="00445A39">
        <w:rPr>
          <w:sz w:val="20"/>
          <w:szCs w:val="20"/>
        </w:rPr>
        <w:t>.</w:t>
      </w:r>
      <w:r w:rsidRPr="00445A39">
        <w:t xml:space="preserve"> </w:t>
      </w:r>
      <w:r w:rsidRPr="00445A39">
        <w:rPr>
          <w:b w:val="0"/>
        </w:rPr>
        <w:t>Sampling localities at Skyros Island. Localities marked in red (A-N) were sampled in 2015 and those marked in blue (O-W) were sampled in 2019.</w:t>
      </w:r>
    </w:p>
    <w:p w14:paraId="0274D991" w14:textId="3322E77A" w:rsidR="007328E7" w:rsidRDefault="00D00771" w:rsidP="007328E7">
      <w:pPr>
        <w:spacing w:line="360" w:lineRule="auto"/>
        <w:rPr>
          <w:b/>
          <w:sz w:val="32"/>
          <w:lang w:val="en-GB" w:eastAsia="en-GB"/>
        </w:rPr>
      </w:pPr>
      <w:r w:rsidRPr="00D00771">
        <w:rPr>
          <w:b/>
          <w:sz w:val="32"/>
          <w:lang w:val="en-GB" w:eastAsia="en-GB"/>
        </w:rPr>
        <w:t>Results</w:t>
      </w:r>
    </w:p>
    <w:p w14:paraId="13FE0C18" w14:textId="17752254" w:rsidR="00D00771" w:rsidRDefault="006520D7" w:rsidP="007328E7">
      <w:pPr>
        <w:spacing w:line="360" w:lineRule="auto"/>
      </w:pPr>
      <w:r>
        <w:rPr>
          <w:lang w:val="en-GB" w:eastAsia="en-GB"/>
        </w:rPr>
        <w:t xml:space="preserve">Based on </w:t>
      </w:r>
      <w:r w:rsidR="00D00771">
        <w:rPr>
          <w:lang w:val="en-GB" w:eastAsia="en-GB"/>
        </w:rPr>
        <w:t xml:space="preserve">two trips to Skyros, we have collected a total of </w:t>
      </w:r>
      <w:r w:rsidR="00D00771" w:rsidRPr="00D00771">
        <w:rPr>
          <w:color w:val="FF0000"/>
          <w:lang w:val="en-GB" w:eastAsia="en-GB"/>
        </w:rPr>
        <w:t xml:space="preserve">65 </w:t>
      </w:r>
      <w:r w:rsidR="00D00771">
        <w:rPr>
          <w:lang w:val="en-GB" w:eastAsia="en-GB"/>
        </w:rPr>
        <w:t xml:space="preserve">species, </w:t>
      </w:r>
      <w:r w:rsidR="003B50E1">
        <w:rPr>
          <w:color w:val="FF0000"/>
          <w:lang w:val="en-GB" w:eastAsia="en-GB"/>
        </w:rPr>
        <w:t>with X species</w:t>
      </w:r>
      <w:r w:rsidR="00D00771" w:rsidRPr="00D00771">
        <w:rPr>
          <w:color w:val="FF0000"/>
          <w:lang w:val="en-GB" w:eastAsia="en-GB"/>
        </w:rPr>
        <w:t xml:space="preserve"> identified only as morphospecies</w:t>
      </w:r>
      <w:r w:rsidR="00D00771">
        <w:rPr>
          <w:lang w:val="en-GB" w:eastAsia="en-GB"/>
        </w:rPr>
        <w:t>. These species are compiled below in table 1, with localities marked by their abbreviations.</w:t>
      </w:r>
      <w:r w:rsidR="003B50E1">
        <w:rPr>
          <w:lang w:val="en-GB" w:eastAsia="en-GB"/>
        </w:rPr>
        <w:t xml:space="preserve"> </w:t>
      </w:r>
    </w:p>
    <w:p w14:paraId="65FC33F6" w14:textId="56D376A6" w:rsidR="003B50E1" w:rsidRDefault="003B50E1" w:rsidP="00A11375">
      <w:pPr>
        <w:pStyle w:val="Caption"/>
      </w:pPr>
      <w:r w:rsidRPr="00445A39">
        <w:rPr>
          <w:sz w:val="20"/>
          <w:szCs w:val="20"/>
        </w:rPr>
        <w:t xml:space="preserve">Table </w:t>
      </w:r>
      <w:r w:rsidRPr="00445A39">
        <w:rPr>
          <w:b w:val="0"/>
          <w:bCs w:val="0"/>
          <w:sz w:val="20"/>
          <w:szCs w:val="20"/>
        </w:rPr>
        <w:fldChar w:fldCharType="begin"/>
      </w:r>
      <w:r w:rsidRPr="00445A39">
        <w:rPr>
          <w:sz w:val="20"/>
          <w:szCs w:val="20"/>
        </w:rPr>
        <w:instrText xml:space="preserve"> SEQ Table \* ARABIC </w:instrText>
      </w:r>
      <w:r w:rsidRPr="00445A39">
        <w:rPr>
          <w:b w:val="0"/>
          <w:bCs w:val="0"/>
          <w:sz w:val="20"/>
          <w:szCs w:val="20"/>
        </w:rPr>
        <w:fldChar w:fldCharType="separate"/>
      </w:r>
      <w:r>
        <w:rPr>
          <w:noProof/>
          <w:sz w:val="20"/>
          <w:szCs w:val="20"/>
        </w:rPr>
        <w:t>2</w:t>
      </w:r>
      <w:r w:rsidRPr="00445A39">
        <w:rPr>
          <w:b w:val="0"/>
          <w:bCs w:val="0"/>
          <w:sz w:val="20"/>
          <w:szCs w:val="20"/>
        </w:rPr>
        <w:fldChar w:fldCharType="end"/>
      </w:r>
      <w:r w:rsidRPr="00445A39">
        <w:rPr>
          <w:sz w:val="20"/>
          <w:szCs w:val="20"/>
        </w:rPr>
        <w:t>.</w:t>
      </w:r>
      <w:r w:rsidRPr="00445A39">
        <w:t xml:space="preserve"> </w:t>
      </w:r>
      <w:r w:rsidRPr="00445A39">
        <w:rPr>
          <w:b w:val="0"/>
        </w:rPr>
        <w:t xml:space="preserve">Species composition and distribution of Staphylinidae on Skyros. Localities (Capital letters) here match those in figure 1 as well as our list of localities (see Materials and Methods section). The collecting methods (lower case letters) are marked according to our list of localities. In brackets we indicate the number of specimens collected from each locality using the respective method. Some (A-N) are from an earlier trip </w:t>
      </w:r>
      <w:r w:rsidRPr="00445A39">
        <w:rPr>
          <w:bCs w:val="0"/>
        </w:rPr>
        <w:fldChar w:fldCharType="begin" w:fldLock="1"/>
      </w:r>
      <w:r w:rsidR="00A229AD">
        <w:rPr>
          <w:b w:val="0"/>
        </w:rPr>
        <w:instrText>ADDIN CSL_CITATION {"citationItems":[{"id":"ITEM-1","itemData":{"author":[{"dropping-particle":"","family":"Kræmer","given":"Line","non-dropping-particle":"","parse-names":false,"suffix":""}],"id":"ITEM-1","issued":{"date-parts":[["2015"]]},"publisher":"University of Copenhagen","title":"Rove beetle ( Coleoptera : Staphylinidae ) fauna of the Greek Island Skyros : composition and biogeography","type":"thesis"},"uris":["http://www.mendeley.com/documents/?uuid=c6abe378-7cbe-4cff-9ade-b5039e2f8005"]}],"mendeley":{"formattedCitation":"(Kræmer, 2015)","plainTextFormattedCitation":"(Kræmer, 2015)","previouslyFormattedCitation":"(Kræmer, 2015)"},"properties":{"noteIndex":0},"schema":"https://github.com/citation-style-language/schema/raw/master/csl-citation.json"}</w:instrText>
      </w:r>
      <w:r w:rsidRPr="00445A39">
        <w:rPr>
          <w:bCs w:val="0"/>
        </w:rPr>
        <w:fldChar w:fldCharType="separate"/>
      </w:r>
      <w:r w:rsidRPr="00445A39">
        <w:rPr>
          <w:b w:val="0"/>
          <w:noProof/>
        </w:rPr>
        <w:t>(Kræmer, 2015)</w:t>
      </w:r>
      <w:r w:rsidRPr="00445A39">
        <w:rPr>
          <w:bCs w:val="0"/>
        </w:rPr>
        <w:fldChar w:fldCharType="end"/>
      </w:r>
      <w:r w:rsidRPr="00445A39">
        <w:rPr>
          <w:b w:val="0"/>
        </w:rPr>
        <w:t>, while the rest (O-W) are from our current trip.</w:t>
      </w:r>
    </w:p>
    <w:tbl>
      <w:tblPr>
        <w:tblW w:w="0" w:type="auto"/>
        <w:tblCellMar>
          <w:top w:w="15" w:type="dxa"/>
          <w:left w:w="15" w:type="dxa"/>
          <w:bottom w:w="15" w:type="dxa"/>
          <w:right w:w="15" w:type="dxa"/>
        </w:tblCellMar>
        <w:tblLook w:val="04A0" w:firstRow="1" w:lastRow="0" w:firstColumn="1" w:lastColumn="0" w:noHBand="0" w:noVBand="1"/>
      </w:tblPr>
      <w:tblGrid>
        <w:gridCol w:w="3216"/>
        <w:gridCol w:w="5790"/>
      </w:tblGrid>
      <w:tr w:rsidR="006C1A11" w:rsidRPr="00445A39" w14:paraId="60DA506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9E7E" w14:textId="77777777" w:rsidR="006C1A11" w:rsidRPr="00445A39" w:rsidRDefault="006C1A11" w:rsidP="003B50E1">
            <w:pPr>
              <w:rPr>
                <w:iCs/>
                <w:lang w:eastAsia="en-GB"/>
              </w:rPr>
            </w:pPr>
            <w:r w:rsidRPr="00445A39">
              <w:rPr>
                <w:iCs/>
                <w:lang w:eastAsia="en-GB"/>
              </w:rPr>
              <w:lastRenderedPageBreak/>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FF99" w14:textId="77777777" w:rsidR="006C1A11" w:rsidRPr="00445A39" w:rsidRDefault="006C1A11" w:rsidP="003B50E1">
            <w:pPr>
              <w:rPr>
                <w:lang w:eastAsia="en-GB"/>
              </w:rPr>
            </w:pPr>
            <w:r w:rsidRPr="00445A39">
              <w:rPr>
                <w:lang w:eastAsia="en-GB"/>
              </w:rPr>
              <w:t>Locality</w:t>
            </w:r>
          </w:p>
        </w:tc>
      </w:tr>
      <w:tr w:rsidR="006C1A11" w:rsidRPr="00445A39" w14:paraId="2C28F95A"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C0FC9" w14:textId="77777777" w:rsidR="006C1A11" w:rsidRPr="00445A39" w:rsidRDefault="006C1A11" w:rsidP="003B50E1">
            <w:pPr>
              <w:rPr>
                <w:b/>
                <w:iCs/>
                <w:lang w:eastAsia="en-GB"/>
              </w:rPr>
            </w:pPr>
            <w:r w:rsidRPr="00445A39">
              <w:rPr>
                <w:b/>
                <w:iCs/>
                <w:lang w:eastAsia="en-GB"/>
              </w:rPr>
              <w:t>Omaliinae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64F9D" w14:textId="77777777" w:rsidR="006C1A11" w:rsidRPr="00445A39" w:rsidRDefault="006C1A11" w:rsidP="003B50E1">
            <w:pPr>
              <w:rPr>
                <w:lang w:eastAsia="en-GB"/>
              </w:rPr>
            </w:pPr>
          </w:p>
        </w:tc>
      </w:tr>
      <w:tr w:rsidR="006C1A11" w:rsidRPr="00737A17" w14:paraId="1C9AB73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2B7D4" w14:textId="77777777" w:rsidR="006C1A11" w:rsidRPr="00445A39" w:rsidRDefault="006C1A11" w:rsidP="003B50E1">
            <w:pPr>
              <w:rPr>
                <w:i/>
                <w:iCs/>
                <w:sz w:val="20"/>
                <w:szCs w:val="20"/>
                <w:lang w:eastAsia="en-GB"/>
              </w:rPr>
            </w:pPr>
            <w:r w:rsidRPr="00445A39">
              <w:rPr>
                <w:i/>
                <w:iCs/>
                <w:sz w:val="20"/>
                <w:szCs w:val="20"/>
                <w:lang w:eastAsia="en-GB"/>
              </w:rPr>
              <w:t xml:space="preserve">Omalium cinnamomeum </w:t>
            </w:r>
            <w:r w:rsidRPr="000F52B1">
              <w:rPr>
                <w:iCs/>
                <w:sz w:val="20"/>
                <w:szCs w:val="20"/>
                <w:lang w:eastAsia="en-GB"/>
              </w:rPr>
              <w:t>Kraatz, 1857</w:t>
            </w:r>
            <w:r w:rsidRPr="00445A39">
              <w:rPr>
                <w:i/>
                <w:iCs/>
                <w:sz w:val="20"/>
                <w:szCs w:val="2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1A75" w14:textId="77777777" w:rsidR="006C1A11" w:rsidRPr="00445A39" w:rsidRDefault="006C1A11" w:rsidP="003B50E1">
            <w:pPr>
              <w:rPr>
                <w:lang w:val="da-DK" w:eastAsia="en-GB"/>
              </w:rPr>
            </w:pPr>
            <w:r w:rsidRPr="00445A39">
              <w:rPr>
                <w:lang w:val="da-DK" w:eastAsia="en-GB"/>
              </w:rPr>
              <w:t xml:space="preserve">Ec(8)e(1), Ha(1), Ia(1), Ja(2), La(11), Ma(1), Na(7), </w:t>
            </w:r>
          </w:p>
        </w:tc>
      </w:tr>
      <w:tr w:rsidR="006C1A11" w:rsidRPr="00445A39" w14:paraId="7CAA427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D7F2" w14:textId="77777777" w:rsidR="006C1A11" w:rsidRPr="00445A39" w:rsidRDefault="006C1A11" w:rsidP="003B50E1">
            <w:pPr>
              <w:rPr>
                <w:i/>
                <w:iCs/>
                <w:sz w:val="20"/>
                <w:szCs w:val="20"/>
                <w:lang w:eastAsia="en-GB"/>
              </w:rPr>
            </w:pPr>
            <w:r w:rsidRPr="00445A39">
              <w:rPr>
                <w:i/>
                <w:iCs/>
                <w:sz w:val="20"/>
                <w:szCs w:val="20"/>
                <w:lang w:eastAsia="en-GB"/>
              </w:rPr>
              <w:t xml:space="preserve">Dropephylla gobanzi </w:t>
            </w:r>
            <w:r w:rsidRPr="000F52B1">
              <w:rPr>
                <w:iCs/>
                <w:sz w:val="20"/>
                <w:szCs w:val="20"/>
                <w:lang w:eastAsia="en-GB"/>
              </w:rPr>
              <w:t>Ganglbauer, 1904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5680" w14:textId="77777777" w:rsidR="006C1A11" w:rsidRPr="00445A39" w:rsidRDefault="006C1A11" w:rsidP="003B50E1">
            <w:pPr>
              <w:rPr>
                <w:lang w:eastAsia="en-GB"/>
              </w:rPr>
            </w:pPr>
            <w:r w:rsidRPr="00445A39">
              <w:rPr>
                <w:lang w:eastAsia="en-GB"/>
              </w:rPr>
              <w:t>Ea(1)</w:t>
            </w:r>
          </w:p>
        </w:tc>
      </w:tr>
      <w:tr w:rsidR="006C1A11" w:rsidRPr="00445A39" w14:paraId="2EAF088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3D001" w14:textId="77777777" w:rsidR="006C1A11" w:rsidRPr="00445A39" w:rsidRDefault="006C1A11" w:rsidP="003B50E1">
            <w:pPr>
              <w:rPr>
                <w:b/>
                <w:iCs/>
                <w:lang w:eastAsia="en-GB"/>
              </w:rPr>
            </w:pPr>
            <w:r w:rsidRPr="00445A39">
              <w:rPr>
                <w:b/>
                <w:iCs/>
                <w:lang w:eastAsia="en-GB"/>
              </w:rPr>
              <w:t>Proteinae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F8005" w14:textId="77777777" w:rsidR="006C1A11" w:rsidRPr="00445A39" w:rsidRDefault="006C1A11" w:rsidP="003B50E1">
            <w:pPr>
              <w:rPr>
                <w:lang w:eastAsia="en-GB"/>
              </w:rPr>
            </w:pPr>
          </w:p>
        </w:tc>
      </w:tr>
      <w:tr w:rsidR="006C1A11" w:rsidRPr="00445A39" w14:paraId="1DD83D7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D152" w14:textId="77777777" w:rsidR="006C1A11" w:rsidRPr="00445A39" w:rsidRDefault="006C1A11" w:rsidP="003B50E1">
            <w:pPr>
              <w:rPr>
                <w:i/>
                <w:iCs/>
                <w:sz w:val="20"/>
                <w:szCs w:val="20"/>
                <w:lang w:eastAsia="en-GB"/>
              </w:rPr>
            </w:pPr>
            <w:r w:rsidRPr="00445A39">
              <w:rPr>
                <w:i/>
                <w:iCs/>
                <w:sz w:val="20"/>
                <w:szCs w:val="20"/>
                <w:lang w:eastAsia="en-GB"/>
              </w:rPr>
              <w:t xml:space="preserve">Megarthrus depressus </w:t>
            </w:r>
            <w:r w:rsidRPr="000F52B1">
              <w:rPr>
                <w:iCs/>
                <w:sz w:val="20"/>
                <w:szCs w:val="20"/>
                <w:lang w:eastAsia="en-GB"/>
              </w:rPr>
              <w:t>Paukull, 1789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00D2" w14:textId="77777777" w:rsidR="006C1A11" w:rsidRPr="00445A39" w:rsidRDefault="006C1A11" w:rsidP="003B50E1">
            <w:pPr>
              <w:rPr>
                <w:lang w:eastAsia="en-GB"/>
              </w:rPr>
            </w:pPr>
            <w:r w:rsidRPr="00445A39">
              <w:rPr>
                <w:lang w:eastAsia="en-GB"/>
              </w:rPr>
              <w:t>Lc(1)</w:t>
            </w:r>
          </w:p>
        </w:tc>
      </w:tr>
      <w:tr w:rsidR="006C1A11" w:rsidRPr="00445A39" w14:paraId="1A7D2649"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315C" w14:textId="77777777" w:rsidR="006C1A11" w:rsidRPr="00445A39" w:rsidRDefault="006C1A11" w:rsidP="003B50E1">
            <w:pPr>
              <w:rPr>
                <w:i/>
                <w:iCs/>
                <w:sz w:val="20"/>
                <w:szCs w:val="20"/>
                <w:lang w:eastAsia="en-GB"/>
              </w:rPr>
            </w:pPr>
            <w:r w:rsidRPr="00445A39">
              <w:rPr>
                <w:i/>
                <w:iCs/>
                <w:sz w:val="20"/>
                <w:szCs w:val="20"/>
                <w:lang w:eastAsia="en-GB"/>
              </w:rPr>
              <w:t xml:space="preserve">Proteinus atomarius </w:t>
            </w:r>
            <w:r w:rsidRPr="000F52B1">
              <w:rPr>
                <w:iCs/>
                <w:sz w:val="20"/>
                <w:szCs w:val="20"/>
                <w:lang w:eastAsia="en-GB"/>
              </w:rPr>
              <w:t>Erichson, 1840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3BF7" w14:textId="77777777" w:rsidR="006C1A11" w:rsidRPr="00445A39" w:rsidRDefault="006C1A11" w:rsidP="003B50E1">
            <w:pPr>
              <w:rPr>
                <w:lang w:eastAsia="en-GB"/>
              </w:rPr>
            </w:pPr>
            <w:r w:rsidRPr="00445A39">
              <w:rPr>
                <w:lang w:eastAsia="en-GB"/>
              </w:rPr>
              <w:t>Da(1),Ec(6)e(4)</w:t>
            </w:r>
          </w:p>
        </w:tc>
      </w:tr>
      <w:tr w:rsidR="006C1A11" w:rsidRPr="00445A39" w14:paraId="1F2CEEF4"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70CC" w14:textId="77777777" w:rsidR="006C1A11" w:rsidRPr="00445A39" w:rsidRDefault="006C1A11" w:rsidP="003B50E1">
            <w:pPr>
              <w:rPr>
                <w:i/>
                <w:iCs/>
                <w:sz w:val="20"/>
                <w:szCs w:val="20"/>
                <w:lang w:eastAsia="en-GB"/>
              </w:rPr>
            </w:pPr>
            <w:r w:rsidRPr="00445A39">
              <w:rPr>
                <w:i/>
                <w:iCs/>
                <w:sz w:val="20"/>
                <w:szCs w:val="20"/>
                <w:lang w:eastAsia="en-GB"/>
              </w:rPr>
              <w:t xml:space="preserve">Proteinus brachypterus </w:t>
            </w:r>
            <w:r w:rsidRPr="000F52B1">
              <w:rPr>
                <w:iCs/>
                <w:sz w:val="20"/>
                <w:szCs w:val="20"/>
                <w:lang w:eastAsia="en-GB"/>
              </w:rPr>
              <w:t>Fabricius, 1792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E22E2" w14:textId="77777777" w:rsidR="006C1A11" w:rsidRPr="00445A39" w:rsidRDefault="006C1A11" w:rsidP="003B50E1">
            <w:pPr>
              <w:rPr>
                <w:lang w:eastAsia="en-GB"/>
              </w:rPr>
            </w:pPr>
            <w:r w:rsidRPr="00445A39">
              <w:rPr>
                <w:lang w:eastAsia="en-GB"/>
              </w:rPr>
              <w:t>Ec(1)</w:t>
            </w:r>
          </w:p>
        </w:tc>
      </w:tr>
      <w:tr w:rsidR="006C1A11" w:rsidRPr="00445A39" w14:paraId="3BA775C9"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B89F" w14:textId="77777777" w:rsidR="006C1A11" w:rsidRPr="00445A39" w:rsidRDefault="006C1A11" w:rsidP="003B50E1">
            <w:pPr>
              <w:rPr>
                <w:i/>
                <w:iCs/>
                <w:sz w:val="20"/>
                <w:szCs w:val="20"/>
                <w:lang w:eastAsia="en-GB"/>
              </w:rPr>
            </w:pPr>
            <w:r w:rsidRPr="00445A39">
              <w:rPr>
                <w:i/>
                <w:iCs/>
                <w:sz w:val="20"/>
                <w:szCs w:val="20"/>
                <w:lang w:eastAsia="en-GB"/>
              </w:rPr>
              <w:t xml:space="preserve">Proteinus ovalis </w:t>
            </w:r>
            <w:r w:rsidRPr="000F52B1">
              <w:rPr>
                <w:iCs/>
                <w:sz w:val="20"/>
                <w:szCs w:val="20"/>
                <w:lang w:eastAsia="en-GB"/>
              </w:rPr>
              <w:t>Stephens, 1834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2738C" w14:textId="77777777" w:rsidR="006C1A11" w:rsidRPr="00445A39" w:rsidRDefault="006C1A11" w:rsidP="003B50E1">
            <w:pPr>
              <w:rPr>
                <w:lang w:eastAsia="en-GB"/>
              </w:rPr>
            </w:pPr>
            <w:r w:rsidRPr="00445A39">
              <w:rPr>
                <w:lang w:eastAsia="en-GB"/>
              </w:rPr>
              <w:t>Na(1)</w:t>
            </w:r>
          </w:p>
        </w:tc>
      </w:tr>
      <w:tr w:rsidR="006C1A11" w:rsidRPr="00445A39" w14:paraId="25C9978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7524" w14:textId="77777777" w:rsidR="006C1A11" w:rsidRPr="00445A39" w:rsidRDefault="006C1A11" w:rsidP="003B50E1">
            <w:pPr>
              <w:rPr>
                <w:b/>
                <w:iCs/>
                <w:lang w:eastAsia="en-GB"/>
              </w:rPr>
            </w:pPr>
            <w:r w:rsidRPr="00445A39">
              <w:rPr>
                <w:b/>
                <w:iCs/>
                <w:lang w:eastAsia="en-GB"/>
              </w:rPr>
              <w:t>Micropeplinae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A6BE" w14:textId="77777777" w:rsidR="006C1A11" w:rsidRPr="00445A39" w:rsidRDefault="006C1A11" w:rsidP="003B50E1">
            <w:pPr>
              <w:rPr>
                <w:lang w:eastAsia="en-GB"/>
              </w:rPr>
            </w:pPr>
          </w:p>
        </w:tc>
      </w:tr>
      <w:tr w:rsidR="006C1A11" w:rsidRPr="00445A39" w14:paraId="6EADDE9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C01F" w14:textId="77777777" w:rsidR="006C1A11" w:rsidRPr="00445A39" w:rsidRDefault="006C1A11" w:rsidP="003B50E1">
            <w:pPr>
              <w:rPr>
                <w:i/>
                <w:iCs/>
                <w:sz w:val="20"/>
                <w:szCs w:val="20"/>
                <w:lang w:eastAsia="en-GB"/>
              </w:rPr>
            </w:pPr>
            <w:r w:rsidRPr="00445A39">
              <w:rPr>
                <w:i/>
                <w:iCs/>
                <w:sz w:val="20"/>
                <w:szCs w:val="20"/>
                <w:lang w:eastAsia="en-GB"/>
              </w:rPr>
              <w:t>Arrhenopeplus cf. thrasicus/turcicus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84F0F" w14:textId="77777777" w:rsidR="006C1A11" w:rsidRPr="00445A39" w:rsidRDefault="006C1A11" w:rsidP="003B50E1">
            <w:pPr>
              <w:rPr>
                <w:lang w:eastAsia="en-GB"/>
              </w:rPr>
            </w:pPr>
            <w:r w:rsidRPr="00445A39">
              <w:rPr>
                <w:lang w:eastAsia="en-GB"/>
              </w:rPr>
              <w:t>La(1)</w:t>
            </w:r>
          </w:p>
        </w:tc>
      </w:tr>
      <w:tr w:rsidR="006C1A11" w:rsidRPr="00445A39" w14:paraId="44EC3A4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6500" w14:textId="77777777" w:rsidR="006C1A11" w:rsidRPr="00445A39" w:rsidRDefault="006C1A11" w:rsidP="003B50E1">
            <w:pPr>
              <w:rPr>
                <w:b/>
                <w:iCs/>
                <w:lang w:eastAsia="en-GB"/>
              </w:rPr>
            </w:pPr>
            <w:r w:rsidRPr="00445A39">
              <w:rPr>
                <w:b/>
                <w:iCs/>
                <w:lang w:eastAsia="en-GB"/>
              </w:rPr>
              <w:t>Tachyporinae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8273" w14:textId="77777777" w:rsidR="006C1A11" w:rsidRPr="00445A39" w:rsidRDefault="006C1A11" w:rsidP="003B50E1">
            <w:pPr>
              <w:rPr>
                <w:lang w:eastAsia="en-GB"/>
              </w:rPr>
            </w:pPr>
          </w:p>
        </w:tc>
      </w:tr>
      <w:tr w:rsidR="006C1A11" w:rsidRPr="00445A39" w14:paraId="2842EFE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3F6EE" w14:textId="77777777" w:rsidR="006C1A11" w:rsidRPr="00445A39" w:rsidRDefault="006C1A11" w:rsidP="003B50E1">
            <w:pPr>
              <w:rPr>
                <w:i/>
                <w:iCs/>
                <w:sz w:val="20"/>
                <w:szCs w:val="20"/>
                <w:lang w:eastAsia="en-GB"/>
              </w:rPr>
            </w:pPr>
            <w:r w:rsidRPr="00445A39">
              <w:rPr>
                <w:i/>
                <w:iCs/>
                <w:sz w:val="20"/>
                <w:szCs w:val="20"/>
                <w:lang w:eastAsia="en-GB"/>
              </w:rPr>
              <w:t xml:space="preserve">Lordithon thoracicus </w:t>
            </w:r>
            <w:r w:rsidRPr="000F52B1">
              <w:rPr>
                <w:iCs/>
                <w:sz w:val="20"/>
                <w:szCs w:val="20"/>
                <w:lang w:eastAsia="en-GB"/>
              </w:rPr>
              <w:t>Fabricius, 1777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D317" w14:textId="77777777" w:rsidR="006C1A11" w:rsidRPr="00445A39" w:rsidRDefault="006C1A11" w:rsidP="003B50E1">
            <w:pPr>
              <w:rPr>
                <w:lang w:eastAsia="en-GB"/>
              </w:rPr>
            </w:pPr>
            <w:r w:rsidRPr="00445A39">
              <w:rPr>
                <w:lang w:eastAsia="en-GB"/>
              </w:rPr>
              <w:t>Ba(5), Da(2), Ec(2)d(2)</w:t>
            </w:r>
          </w:p>
        </w:tc>
      </w:tr>
      <w:tr w:rsidR="006C1A11" w:rsidRPr="00737A17" w14:paraId="269342A8"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A1C87" w14:textId="77777777" w:rsidR="006C1A11" w:rsidRPr="00445A39" w:rsidRDefault="006C1A11" w:rsidP="003B50E1">
            <w:pPr>
              <w:rPr>
                <w:i/>
                <w:iCs/>
                <w:sz w:val="20"/>
                <w:szCs w:val="20"/>
                <w:lang w:eastAsia="en-GB"/>
              </w:rPr>
            </w:pPr>
            <w:r w:rsidRPr="00445A39">
              <w:rPr>
                <w:i/>
                <w:iCs/>
                <w:sz w:val="20"/>
                <w:szCs w:val="20"/>
                <w:lang w:eastAsia="en-GB"/>
              </w:rPr>
              <w:t xml:space="preserve">Mycetoporus ignidorsum </w:t>
            </w:r>
            <w:r w:rsidRPr="000F52B1">
              <w:rPr>
                <w:iCs/>
                <w:sz w:val="20"/>
                <w:szCs w:val="20"/>
                <w:lang w:eastAsia="en-GB"/>
              </w:rPr>
              <w:t>Eppelsheim, 1880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535F1" w14:textId="77777777" w:rsidR="006C1A11" w:rsidRPr="00445A39" w:rsidRDefault="006C1A11" w:rsidP="003B50E1">
            <w:pPr>
              <w:rPr>
                <w:lang w:val="da-DK" w:eastAsia="en-GB"/>
              </w:rPr>
            </w:pPr>
            <w:r w:rsidRPr="00445A39">
              <w:rPr>
                <w:lang w:val="da-DK" w:eastAsia="en-GB"/>
              </w:rPr>
              <w:t>Da(1), Ec(1), Ha(3), Ja(2), La(2), Na(3), Pa(2), Vb(1)</w:t>
            </w:r>
          </w:p>
        </w:tc>
      </w:tr>
      <w:tr w:rsidR="006C1A11" w:rsidRPr="00445A39" w14:paraId="095E617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F447" w14:textId="77777777" w:rsidR="006C1A11" w:rsidRPr="00445A39" w:rsidRDefault="006C1A11" w:rsidP="003B50E1">
            <w:pPr>
              <w:rPr>
                <w:i/>
                <w:iCs/>
                <w:sz w:val="20"/>
                <w:szCs w:val="20"/>
                <w:lang w:eastAsia="en-GB"/>
              </w:rPr>
            </w:pPr>
            <w:r w:rsidRPr="00445A39">
              <w:rPr>
                <w:i/>
                <w:iCs/>
                <w:sz w:val="20"/>
                <w:szCs w:val="20"/>
                <w:lang w:eastAsia="en-GB"/>
              </w:rPr>
              <w:t xml:space="preserve">Mycetoporus mulsanti </w:t>
            </w:r>
            <w:r w:rsidRPr="000F52B1">
              <w:rPr>
                <w:iCs/>
                <w:sz w:val="20"/>
                <w:szCs w:val="20"/>
                <w:lang w:eastAsia="en-GB"/>
              </w:rPr>
              <w:t>Ganglbauer, 1895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5269" w14:textId="77777777" w:rsidR="006C1A11" w:rsidRPr="00445A39" w:rsidRDefault="006C1A11" w:rsidP="003B50E1">
            <w:pPr>
              <w:rPr>
                <w:lang w:eastAsia="en-GB"/>
              </w:rPr>
            </w:pPr>
            <w:r w:rsidRPr="00445A39">
              <w:rPr>
                <w:lang w:eastAsia="en-GB"/>
              </w:rPr>
              <w:t>Ba(2), Da(2), Ea(2)c(1), Ha(3)</w:t>
            </w:r>
          </w:p>
        </w:tc>
      </w:tr>
      <w:tr w:rsidR="006C1A11" w:rsidRPr="00737A17" w14:paraId="6EAC3F9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95A3" w14:textId="77777777" w:rsidR="006C1A11" w:rsidRPr="00445A39" w:rsidRDefault="006C1A11" w:rsidP="003B50E1">
            <w:pPr>
              <w:rPr>
                <w:i/>
                <w:iCs/>
                <w:sz w:val="20"/>
                <w:szCs w:val="20"/>
                <w:lang w:eastAsia="en-GB"/>
              </w:rPr>
            </w:pPr>
            <w:r w:rsidRPr="00445A39">
              <w:rPr>
                <w:i/>
                <w:iCs/>
                <w:sz w:val="20"/>
                <w:szCs w:val="20"/>
                <w:lang w:eastAsia="en-GB"/>
              </w:rPr>
              <w:t xml:space="preserve">Mycetoporus nr. altaicus </w:t>
            </w:r>
            <w:r w:rsidRPr="000F52B1">
              <w:rPr>
                <w:iCs/>
                <w:sz w:val="20"/>
                <w:szCs w:val="20"/>
                <w:lang w:eastAsia="en-GB"/>
              </w:rPr>
              <w:t>Luze, 1901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F3B8D" w14:textId="77777777" w:rsidR="006C1A11" w:rsidRPr="00445A39" w:rsidRDefault="006C1A11" w:rsidP="003B50E1">
            <w:pPr>
              <w:rPr>
                <w:lang w:val="da-DK" w:eastAsia="en-GB"/>
              </w:rPr>
            </w:pPr>
            <w:r w:rsidRPr="00445A39">
              <w:rPr>
                <w:lang w:val="da-DK" w:eastAsia="en-GB"/>
              </w:rPr>
              <w:t>Ba(1), Da(1), Ia(1), Ja(3), La(3), Na(1), Pa(1)c(1), Vb(2)</w:t>
            </w:r>
          </w:p>
        </w:tc>
      </w:tr>
      <w:tr w:rsidR="006C1A11" w:rsidRPr="00445A39" w14:paraId="0F950AD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FE2CF" w14:textId="77777777" w:rsidR="006C1A11" w:rsidRPr="00445A39" w:rsidRDefault="006C1A11" w:rsidP="003B50E1">
            <w:pPr>
              <w:rPr>
                <w:i/>
                <w:iCs/>
                <w:sz w:val="20"/>
                <w:szCs w:val="20"/>
                <w:lang w:eastAsia="en-GB"/>
              </w:rPr>
            </w:pPr>
            <w:r w:rsidRPr="00445A39">
              <w:rPr>
                <w:i/>
                <w:iCs/>
                <w:sz w:val="20"/>
                <w:szCs w:val="20"/>
                <w:lang w:eastAsia="en-GB"/>
              </w:rPr>
              <w:t xml:space="preserve">Mycetoporus sp.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D1B82" w14:textId="77777777" w:rsidR="006C1A11" w:rsidRPr="00445A39" w:rsidRDefault="006C1A11" w:rsidP="003B50E1">
            <w:pPr>
              <w:rPr>
                <w:lang w:eastAsia="en-GB"/>
              </w:rPr>
            </w:pPr>
            <w:r w:rsidRPr="00445A39">
              <w:rPr>
                <w:lang w:eastAsia="en-GB"/>
              </w:rPr>
              <w:t>Ja(1), La(2)</w:t>
            </w:r>
          </w:p>
        </w:tc>
      </w:tr>
      <w:tr w:rsidR="006C1A11" w:rsidRPr="00445A39" w14:paraId="56D1A399"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BD6E" w14:textId="77777777" w:rsidR="006C1A11" w:rsidRPr="00445A39" w:rsidRDefault="006C1A11" w:rsidP="003B50E1">
            <w:pPr>
              <w:rPr>
                <w:i/>
                <w:iCs/>
                <w:sz w:val="20"/>
                <w:szCs w:val="20"/>
                <w:lang w:eastAsia="en-GB"/>
              </w:rPr>
            </w:pPr>
            <w:r w:rsidRPr="00445A39">
              <w:rPr>
                <w:i/>
                <w:iCs/>
                <w:sz w:val="20"/>
                <w:szCs w:val="20"/>
                <w:lang w:eastAsia="en-GB"/>
              </w:rPr>
              <w:t xml:space="preserve">Sependophilus sp.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C0611" w14:textId="77777777" w:rsidR="006C1A11" w:rsidRPr="00445A39" w:rsidRDefault="006C1A11" w:rsidP="003B50E1">
            <w:pPr>
              <w:rPr>
                <w:lang w:eastAsia="en-GB"/>
              </w:rPr>
            </w:pPr>
            <w:r w:rsidRPr="00445A39">
              <w:rPr>
                <w:lang w:eastAsia="en-GB"/>
              </w:rPr>
              <w:t>W(1)</w:t>
            </w:r>
          </w:p>
        </w:tc>
      </w:tr>
      <w:tr w:rsidR="006C1A11" w:rsidRPr="00445A39" w14:paraId="213569D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E143A" w14:textId="77777777" w:rsidR="006C1A11" w:rsidRPr="00445A39" w:rsidRDefault="006C1A11" w:rsidP="003B50E1">
            <w:pPr>
              <w:rPr>
                <w:i/>
                <w:iCs/>
                <w:sz w:val="20"/>
                <w:szCs w:val="20"/>
                <w:lang w:eastAsia="en-GB"/>
              </w:rPr>
            </w:pPr>
            <w:r w:rsidRPr="00445A39">
              <w:rPr>
                <w:i/>
                <w:iCs/>
                <w:sz w:val="20"/>
                <w:szCs w:val="20"/>
                <w:lang w:eastAsia="en-GB"/>
              </w:rPr>
              <w:t xml:space="preserve">Tachyporus scitulus </w:t>
            </w:r>
            <w:r w:rsidRPr="000F52B1">
              <w:rPr>
                <w:iCs/>
                <w:sz w:val="20"/>
                <w:szCs w:val="20"/>
                <w:lang w:eastAsia="en-GB"/>
              </w:rPr>
              <w:t>Erichson, 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AC145" w14:textId="77777777" w:rsidR="006C1A11" w:rsidRPr="00445A39" w:rsidRDefault="006C1A11" w:rsidP="003B50E1">
            <w:pPr>
              <w:rPr>
                <w:lang w:eastAsia="en-GB"/>
              </w:rPr>
            </w:pPr>
            <w:r w:rsidRPr="00445A39">
              <w:rPr>
                <w:lang w:eastAsia="en-GB"/>
              </w:rPr>
              <w:t>Ab(1), Ed(2), F(2), La(1)</w:t>
            </w:r>
          </w:p>
        </w:tc>
      </w:tr>
      <w:tr w:rsidR="006C1A11" w:rsidRPr="00445A39" w14:paraId="057DDCC4"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BEB8" w14:textId="77777777" w:rsidR="006C1A11" w:rsidRPr="00445A39" w:rsidRDefault="006C1A11" w:rsidP="003B50E1">
            <w:pPr>
              <w:rPr>
                <w:i/>
                <w:iCs/>
                <w:sz w:val="20"/>
                <w:szCs w:val="20"/>
                <w:lang w:eastAsia="en-GB"/>
              </w:rPr>
            </w:pPr>
            <w:r w:rsidRPr="00445A39">
              <w:rPr>
                <w:i/>
                <w:iCs/>
                <w:sz w:val="20"/>
                <w:szCs w:val="20"/>
                <w:lang w:eastAsia="en-GB"/>
              </w:rPr>
              <w:lastRenderedPageBreak/>
              <w:t xml:space="preserve">Tachyporus solutus </w:t>
            </w:r>
            <w:r w:rsidRPr="000F52B1">
              <w:rPr>
                <w:iCs/>
                <w:sz w:val="20"/>
                <w:szCs w:val="20"/>
                <w:lang w:eastAsia="en-GB"/>
              </w:rPr>
              <w:t>Erichson, 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4940" w14:textId="77777777" w:rsidR="006C1A11" w:rsidRPr="00445A39" w:rsidRDefault="006C1A11" w:rsidP="003B50E1">
            <w:pPr>
              <w:rPr>
                <w:lang w:eastAsia="en-GB"/>
              </w:rPr>
            </w:pPr>
            <w:r w:rsidRPr="00445A39">
              <w:rPr>
                <w:lang w:eastAsia="en-GB"/>
              </w:rPr>
              <w:t>Ed(1)</w:t>
            </w:r>
          </w:p>
        </w:tc>
      </w:tr>
      <w:tr w:rsidR="006C1A11" w:rsidRPr="00445A39" w14:paraId="68181D8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B0DBD" w14:textId="77777777" w:rsidR="006C1A11" w:rsidRPr="00445A39" w:rsidRDefault="006C1A11" w:rsidP="003B50E1">
            <w:pPr>
              <w:rPr>
                <w:b/>
                <w:iCs/>
                <w:lang w:eastAsia="en-GB"/>
              </w:rPr>
            </w:pPr>
            <w:r w:rsidRPr="00445A39">
              <w:rPr>
                <w:b/>
                <w:iCs/>
                <w:lang w:eastAsia="en-GB"/>
              </w:rPr>
              <w:t>Habrocerinae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F0E4" w14:textId="77777777" w:rsidR="006C1A11" w:rsidRPr="00445A39" w:rsidRDefault="006C1A11" w:rsidP="003B50E1">
            <w:pPr>
              <w:rPr>
                <w:lang w:eastAsia="en-GB"/>
              </w:rPr>
            </w:pPr>
          </w:p>
        </w:tc>
      </w:tr>
      <w:tr w:rsidR="006C1A11" w:rsidRPr="00445A39" w14:paraId="39A00C4A"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1DC2" w14:textId="77777777" w:rsidR="006C1A11" w:rsidRPr="00445A39" w:rsidRDefault="006C1A11" w:rsidP="003B50E1">
            <w:pPr>
              <w:rPr>
                <w:i/>
                <w:iCs/>
                <w:sz w:val="20"/>
                <w:szCs w:val="20"/>
                <w:lang w:eastAsia="en-GB"/>
              </w:rPr>
            </w:pPr>
            <w:r w:rsidRPr="00445A39">
              <w:rPr>
                <w:i/>
                <w:iCs/>
                <w:sz w:val="20"/>
                <w:szCs w:val="20"/>
                <w:lang w:eastAsia="en-GB"/>
              </w:rPr>
              <w:t xml:space="preserve">Habrocerus piscidus </w:t>
            </w:r>
            <w:r w:rsidRPr="000F52B1">
              <w:rPr>
                <w:iCs/>
                <w:sz w:val="20"/>
                <w:szCs w:val="20"/>
                <w:lang w:eastAsia="en-GB"/>
              </w:rPr>
              <w:t>Korge, 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55EB" w14:textId="77777777" w:rsidR="006C1A11" w:rsidRPr="00445A39" w:rsidRDefault="006C1A11" w:rsidP="003B50E1">
            <w:pPr>
              <w:rPr>
                <w:lang w:eastAsia="en-GB"/>
              </w:rPr>
            </w:pPr>
            <w:r w:rsidRPr="00445A39">
              <w:rPr>
                <w:lang w:eastAsia="en-GB"/>
              </w:rPr>
              <w:t>Da(5), Ja(1), Ma(4), Vb(2)</w:t>
            </w:r>
          </w:p>
        </w:tc>
      </w:tr>
      <w:tr w:rsidR="006C1A11" w:rsidRPr="00445A39" w14:paraId="34DC021E"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434BF" w14:textId="77777777" w:rsidR="006C1A11" w:rsidRPr="00445A39" w:rsidRDefault="006C1A11" w:rsidP="003B50E1">
            <w:pPr>
              <w:rPr>
                <w:b/>
                <w:iCs/>
                <w:lang w:eastAsia="en-GB"/>
              </w:rPr>
            </w:pPr>
            <w:r w:rsidRPr="00445A39">
              <w:rPr>
                <w:b/>
                <w:iCs/>
                <w:lang w:eastAsia="en-GB"/>
              </w:rPr>
              <w:t>Aleocharinae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5043" w14:textId="77777777" w:rsidR="006C1A11" w:rsidRPr="00445A39" w:rsidRDefault="006C1A11" w:rsidP="003B50E1">
            <w:pPr>
              <w:rPr>
                <w:lang w:eastAsia="en-GB"/>
              </w:rPr>
            </w:pPr>
          </w:p>
        </w:tc>
      </w:tr>
      <w:tr w:rsidR="006C1A11" w:rsidRPr="00445A39" w14:paraId="0499364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0253" w14:textId="77777777" w:rsidR="006C1A11" w:rsidRPr="00445A39" w:rsidRDefault="006C1A11" w:rsidP="003B50E1">
            <w:pPr>
              <w:rPr>
                <w:i/>
                <w:iCs/>
                <w:sz w:val="20"/>
                <w:szCs w:val="20"/>
                <w:lang w:eastAsia="en-GB"/>
              </w:rPr>
            </w:pPr>
            <w:r w:rsidRPr="00445A39">
              <w:rPr>
                <w:i/>
                <w:iCs/>
                <w:sz w:val="20"/>
                <w:szCs w:val="20"/>
                <w:lang w:eastAsia="en-GB"/>
              </w:rPr>
              <w:t xml:space="preserve">Alevonota rufotestacea </w:t>
            </w:r>
            <w:r w:rsidRPr="000F52B1">
              <w:rPr>
                <w:iCs/>
                <w:sz w:val="20"/>
                <w:szCs w:val="20"/>
                <w:lang w:eastAsia="en-GB"/>
              </w:rPr>
              <w:t>Kraatz, 1856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82AA7" w14:textId="77777777" w:rsidR="006C1A11" w:rsidRPr="00445A39" w:rsidRDefault="006C1A11" w:rsidP="003B50E1">
            <w:pPr>
              <w:rPr>
                <w:lang w:eastAsia="en-GB"/>
              </w:rPr>
            </w:pPr>
            <w:r w:rsidRPr="00445A39">
              <w:rPr>
                <w:lang w:eastAsia="en-GB"/>
              </w:rPr>
              <w:t>Ia(1)</w:t>
            </w:r>
          </w:p>
        </w:tc>
      </w:tr>
      <w:tr w:rsidR="006C1A11" w:rsidRPr="00445A39" w14:paraId="6E3F978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484D6" w14:textId="77777777" w:rsidR="006C1A11" w:rsidRPr="000F52B1" w:rsidRDefault="006C1A11" w:rsidP="003B50E1">
            <w:pPr>
              <w:rPr>
                <w:iCs/>
                <w:sz w:val="20"/>
                <w:szCs w:val="20"/>
                <w:lang w:eastAsia="en-GB"/>
              </w:rPr>
            </w:pPr>
            <w:r>
              <w:rPr>
                <w:i/>
                <w:iCs/>
                <w:sz w:val="20"/>
                <w:szCs w:val="20"/>
                <w:lang w:eastAsia="en-GB"/>
              </w:rPr>
              <w:t xml:space="preserve">Aloconota cambrica </w:t>
            </w:r>
            <w:r>
              <w:rPr>
                <w:iCs/>
                <w:sz w:val="20"/>
                <w:szCs w:val="20"/>
                <w:lang w:eastAsia="en-GB"/>
              </w:rPr>
              <w:t>Wollaston, 1855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8B1F4" w14:textId="77777777" w:rsidR="006C1A11" w:rsidRPr="00445A39" w:rsidRDefault="006C1A11" w:rsidP="003B50E1">
            <w:pPr>
              <w:rPr>
                <w:lang w:eastAsia="en-GB"/>
              </w:rPr>
            </w:pPr>
            <w:r>
              <w:rPr>
                <w:lang w:eastAsia="en-GB"/>
              </w:rPr>
              <w:t>R(1)</w:t>
            </w:r>
          </w:p>
        </w:tc>
      </w:tr>
      <w:tr w:rsidR="006C1A11" w:rsidRPr="00445A39" w14:paraId="499CCAC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3274" w14:textId="77777777" w:rsidR="006C1A11" w:rsidRPr="00445A39" w:rsidRDefault="006C1A11" w:rsidP="003B50E1">
            <w:pPr>
              <w:rPr>
                <w:lang w:eastAsia="en-GB"/>
              </w:rPr>
            </w:pPr>
            <w:r w:rsidRPr="00445A39">
              <w:rPr>
                <w:i/>
                <w:iCs/>
                <w:sz w:val="20"/>
                <w:szCs w:val="20"/>
                <w:lang w:eastAsia="en-GB"/>
              </w:rPr>
              <w:t xml:space="preserve">Aloconota gregaria </w:t>
            </w:r>
            <w:r w:rsidRPr="00445A39">
              <w:rPr>
                <w:sz w:val="20"/>
                <w:szCs w:val="20"/>
                <w:lang w:eastAsia="en-GB"/>
              </w:rPr>
              <w:t>Erichson, 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A4D1B" w14:textId="77777777" w:rsidR="006C1A11" w:rsidRPr="00445A39" w:rsidRDefault="006C1A11" w:rsidP="003B50E1">
            <w:pPr>
              <w:rPr>
                <w:lang w:eastAsia="en-GB"/>
              </w:rPr>
            </w:pPr>
            <w:r w:rsidRPr="00445A39">
              <w:rPr>
                <w:lang w:eastAsia="en-GB"/>
              </w:rPr>
              <w:t>Ba(1), Ec(1)</w:t>
            </w:r>
          </w:p>
        </w:tc>
      </w:tr>
      <w:tr w:rsidR="006C1A11" w:rsidRPr="00445A39" w14:paraId="35023F1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9A40" w14:textId="77777777" w:rsidR="006C1A11" w:rsidRPr="00445A39" w:rsidRDefault="006C1A11" w:rsidP="003B50E1">
            <w:pPr>
              <w:rPr>
                <w:lang w:eastAsia="en-GB"/>
              </w:rPr>
            </w:pPr>
            <w:r w:rsidRPr="00445A39">
              <w:rPr>
                <w:i/>
                <w:iCs/>
                <w:sz w:val="20"/>
                <w:szCs w:val="20"/>
                <w:lang w:eastAsia="en-GB"/>
              </w:rPr>
              <w:t xml:space="preserve">Atheta amicula </w:t>
            </w:r>
            <w:r w:rsidRPr="00445A39">
              <w:rPr>
                <w:sz w:val="20"/>
                <w:szCs w:val="20"/>
                <w:lang w:eastAsia="en-GB"/>
              </w:rPr>
              <w:t>Stephens, 1832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64E30" w14:textId="77777777" w:rsidR="006C1A11" w:rsidRPr="00445A39" w:rsidRDefault="006C1A11" w:rsidP="003B50E1">
            <w:pPr>
              <w:rPr>
                <w:lang w:eastAsia="en-GB"/>
              </w:rPr>
            </w:pPr>
            <w:r w:rsidRPr="00445A39">
              <w:rPr>
                <w:lang w:eastAsia="en-GB"/>
              </w:rPr>
              <w:t>Ec(5)d(1)e(11), Lc(1)</w:t>
            </w:r>
          </w:p>
        </w:tc>
      </w:tr>
      <w:tr w:rsidR="006C1A11" w:rsidRPr="00445A39" w14:paraId="5CCEBD8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BED70" w14:textId="77777777" w:rsidR="006C1A11" w:rsidRPr="00445A39" w:rsidRDefault="006C1A11" w:rsidP="003B50E1">
            <w:pPr>
              <w:rPr>
                <w:lang w:eastAsia="en-GB"/>
              </w:rPr>
            </w:pPr>
            <w:r w:rsidRPr="00445A39">
              <w:rPr>
                <w:i/>
                <w:iCs/>
                <w:sz w:val="20"/>
                <w:szCs w:val="20"/>
                <w:lang w:eastAsia="en-GB"/>
              </w:rPr>
              <w:t>Atheta atramentaria</w:t>
            </w:r>
            <w:r w:rsidRPr="00445A39">
              <w:rPr>
                <w:sz w:val="20"/>
                <w:szCs w:val="20"/>
                <w:lang w:eastAsia="en-GB"/>
              </w:rPr>
              <w:t xml:space="preserve"> Gyllenhal, 1810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0BA7A" w14:textId="77777777" w:rsidR="006C1A11" w:rsidRPr="00445A39" w:rsidRDefault="006C1A11" w:rsidP="003B50E1">
            <w:pPr>
              <w:rPr>
                <w:lang w:eastAsia="en-GB"/>
              </w:rPr>
            </w:pPr>
            <w:r w:rsidRPr="00445A39">
              <w:rPr>
                <w:lang w:eastAsia="en-GB"/>
              </w:rPr>
              <w:t>Da(1), Ia(1), Lc(5)</w:t>
            </w:r>
          </w:p>
        </w:tc>
      </w:tr>
      <w:tr w:rsidR="006C1A11" w:rsidRPr="00445A39" w14:paraId="2904F1C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9AA68" w14:textId="77777777" w:rsidR="006C1A11" w:rsidRPr="00445A39" w:rsidRDefault="006C1A11" w:rsidP="003B50E1">
            <w:pPr>
              <w:rPr>
                <w:lang w:eastAsia="en-GB"/>
              </w:rPr>
            </w:pPr>
            <w:r w:rsidRPr="00445A39">
              <w:rPr>
                <w:i/>
                <w:iCs/>
                <w:sz w:val="20"/>
                <w:szCs w:val="20"/>
                <w:lang w:eastAsia="en-GB"/>
              </w:rPr>
              <w:t xml:space="preserve">Atheta aquatilis </w:t>
            </w:r>
            <w:r w:rsidRPr="00445A39">
              <w:rPr>
                <w:sz w:val="20"/>
                <w:szCs w:val="20"/>
                <w:lang w:eastAsia="en-GB"/>
              </w:rPr>
              <w:t>Thomsom, 1867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AFA66" w14:textId="77777777" w:rsidR="006C1A11" w:rsidRPr="00445A39" w:rsidRDefault="006C1A11" w:rsidP="003B50E1">
            <w:pPr>
              <w:rPr>
                <w:lang w:eastAsia="en-GB"/>
              </w:rPr>
            </w:pPr>
            <w:r w:rsidRPr="00445A39">
              <w:rPr>
                <w:lang w:eastAsia="en-GB"/>
              </w:rPr>
              <w:t>Ec(3)d(4)e(5), La(5), Lc(3), Na(1)</w:t>
            </w:r>
            <w:r>
              <w:rPr>
                <w:lang w:eastAsia="en-GB"/>
              </w:rPr>
              <w:t>, Ob(1), Pb(3)</w:t>
            </w:r>
          </w:p>
        </w:tc>
      </w:tr>
      <w:tr w:rsidR="006C1A11" w:rsidRPr="00445A39" w14:paraId="4B43BFFD"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234C" w14:textId="77777777" w:rsidR="006C1A11" w:rsidRPr="00445A39" w:rsidRDefault="006C1A11" w:rsidP="003B50E1">
            <w:pPr>
              <w:rPr>
                <w:lang w:eastAsia="en-GB"/>
              </w:rPr>
            </w:pPr>
            <w:r w:rsidRPr="00445A39">
              <w:rPr>
                <w:i/>
                <w:iCs/>
                <w:sz w:val="20"/>
                <w:szCs w:val="20"/>
                <w:lang w:eastAsia="en-GB"/>
              </w:rPr>
              <w:t xml:space="preserve">Atheta crassicornis </w:t>
            </w:r>
            <w:r w:rsidRPr="00445A39">
              <w:rPr>
                <w:sz w:val="20"/>
                <w:szCs w:val="20"/>
                <w:lang w:eastAsia="en-GB"/>
              </w:rPr>
              <w:t>Fabricius, 1792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FE90" w14:textId="77777777" w:rsidR="006C1A11" w:rsidRPr="00445A39" w:rsidRDefault="006C1A11" w:rsidP="003B50E1">
            <w:pPr>
              <w:rPr>
                <w:lang w:eastAsia="en-GB"/>
              </w:rPr>
            </w:pPr>
            <w:r w:rsidRPr="00445A39">
              <w:rPr>
                <w:lang w:eastAsia="en-GB"/>
              </w:rPr>
              <w:t>Ec(4),d(1), La(5)c(6), Na(11)</w:t>
            </w:r>
          </w:p>
        </w:tc>
      </w:tr>
      <w:tr w:rsidR="006C1A11" w:rsidRPr="00445A39" w14:paraId="0C7CB867"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93969" w14:textId="77777777" w:rsidR="006C1A11" w:rsidRPr="00445A39" w:rsidRDefault="006C1A11" w:rsidP="003B50E1">
            <w:pPr>
              <w:rPr>
                <w:lang w:eastAsia="en-GB"/>
              </w:rPr>
            </w:pPr>
            <w:r w:rsidRPr="00445A39">
              <w:rPr>
                <w:i/>
                <w:iCs/>
                <w:sz w:val="20"/>
                <w:szCs w:val="20"/>
                <w:lang w:eastAsia="en-GB"/>
              </w:rPr>
              <w:t xml:space="preserve">Atheta  fungi fungi </w:t>
            </w:r>
            <w:r w:rsidRPr="00445A39">
              <w:rPr>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2539" w14:textId="77777777" w:rsidR="006C1A11" w:rsidRPr="00445A39" w:rsidRDefault="006C1A11" w:rsidP="003B50E1">
            <w:pPr>
              <w:rPr>
                <w:lang w:eastAsia="en-GB"/>
              </w:rPr>
            </w:pPr>
            <w:r w:rsidRPr="00445A39">
              <w:rPr>
                <w:lang w:eastAsia="en-GB"/>
              </w:rPr>
              <w:t>Ec(1), La(1)</w:t>
            </w:r>
            <w:r>
              <w:rPr>
                <w:lang w:eastAsia="en-GB"/>
              </w:rPr>
              <w:t>, Oa(14), Ob(1), Pb(9), Vb(10), W(2)</w:t>
            </w:r>
          </w:p>
        </w:tc>
      </w:tr>
      <w:tr w:rsidR="006C1A11" w:rsidRPr="00445A39" w14:paraId="4A1966AD"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0B58" w14:textId="77777777" w:rsidR="006C1A11" w:rsidRPr="00445A39" w:rsidRDefault="006C1A11" w:rsidP="003B50E1">
            <w:pPr>
              <w:rPr>
                <w:lang w:eastAsia="en-GB"/>
              </w:rPr>
            </w:pPr>
            <w:r w:rsidRPr="00445A39">
              <w:rPr>
                <w:i/>
                <w:iCs/>
                <w:sz w:val="20"/>
                <w:szCs w:val="20"/>
                <w:lang w:eastAsia="en-GB"/>
              </w:rPr>
              <w:t xml:space="preserve">Atheta (s. str.) graminicola </w:t>
            </w:r>
            <w:r w:rsidRPr="00445A39">
              <w:rPr>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EE87A" w14:textId="77777777" w:rsidR="006C1A11" w:rsidRPr="00445A39" w:rsidRDefault="006C1A11" w:rsidP="003B50E1">
            <w:pPr>
              <w:rPr>
                <w:lang w:eastAsia="en-GB"/>
              </w:rPr>
            </w:pPr>
            <w:r w:rsidRPr="00445A39">
              <w:rPr>
                <w:lang w:eastAsia="en-GB"/>
              </w:rPr>
              <w:t>Ec(1), La(1), Lc(2)</w:t>
            </w:r>
          </w:p>
        </w:tc>
      </w:tr>
      <w:tr w:rsidR="006C1A11" w:rsidRPr="00737A17" w14:paraId="6D2DF9EA"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CE9E" w14:textId="77777777" w:rsidR="006C1A11" w:rsidRPr="00445A39" w:rsidRDefault="006C1A11" w:rsidP="003B50E1">
            <w:pPr>
              <w:rPr>
                <w:lang w:eastAsia="en-GB"/>
              </w:rPr>
            </w:pPr>
            <w:r w:rsidRPr="00445A39">
              <w:rPr>
                <w:i/>
                <w:iCs/>
                <w:sz w:val="20"/>
                <w:szCs w:val="20"/>
                <w:lang w:eastAsia="en-GB"/>
              </w:rPr>
              <w:t xml:space="preserve">Atheta orbata </w:t>
            </w:r>
            <w:r w:rsidRPr="00445A39">
              <w:rPr>
                <w:sz w:val="20"/>
                <w:szCs w:val="20"/>
                <w:lang w:eastAsia="en-GB"/>
              </w:rPr>
              <w:t>Erichson, 1837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6016" w14:textId="77777777" w:rsidR="006C1A11" w:rsidRPr="00445A39" w:rsidRDefault="006C1A11" w:rsidP="003B50E1">
            <w:pPr>
              <w:rPr>
                <w:lang w:val="da-DK" w:eastAsia="en-GB"/>
              </w:rPr>
            </w:pPr>
            <w:r w:rsidRPr="00445A39">
              <w:rPr>
                <w:lang w:val="da-DK" w:eastAsia="en-GB"/>
              </w:rPr>
              <w:t>Da(1), Ec(1),d(1), F(1), La(2), Na(2)</w:t>
            </w:r>
          </w:p>
        </w:tc>
      </w:tr>
      <w:tr w:rsidR="006C1A11" w:rsidRPr="00445A39" w14:paraId="2ACDD065"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829E" w14:textId="77777777" w:rsidR="006C1A11" w:rsidRPr="00445A39" w:rsidRDefault="006C1A11" w:rsidP="003B50E1">
            <w:pPr>
              <w:rPr>
                <w:lang w:eastAsia="en-GB"/>
              </w:rPr>
            </w:pPr>
            <w:r w:rsidRPr="00445A39">
              <w:rPr>
                <w:i/>
                <w:iCs/>
                <w:sz w:val="20"/>
                <w:szCs w:val="20"/>
                <w:lang w:eastAsia="en-GB"/>
              </w:rPr>
              <w:t xml:space="preserve">Atheta (Ceritaxa) testaceipes </w:t>
            </w:r>
            <w:r w:rsidRPr="00445A39">
              <w:rPr>
                <w:sz w:val="20"/>
                <w:szCs w:val="20"/>
                <w:lang w:eastAsia="en-GB"/>
              </w:rPr>
              <w:t>Heer, 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9D93" w14:textId="77777777" w:rsidR="006C1A11" w:rsidRPr="00445A39" w:rsidRDefault="006C1A11" w:rsidP="003B50E1">
            <w:pPr>
              <w:rPr>
                <w:lang w:eastAsia="en-GB"/>
              </w:rPr>
            </w:pPr>
            <w:r w:rsidRPr="00445A39">
              <w:rPr>
                <w:lang w:eastAsia="en-GB"/>
              </w:rPr>
              <w:t>Da(1)</w:t>
            </w:r>
          </w:p>
        </w:tc>
      </w:tr>
      <w:tr w:rsidR="006C1A11" w:rsidRPr="00445A39" w14:paraId="127528D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6AD0" w14:textId="77777777" w:rsidR="006C1A11" w:rsidRPr="00445A39" w:rsidRDefault="006C1A11" w:rsidP="003B50E1">
            <w:pPr>
              <w:rPr>
                <w:lang w:eastAsia="en-GB"/>
              </w:rPr>
            </w:pPr>
            <w:r w:rsidRPr="00445A39">
              <w:rPr>
                <w:i/>
                <w:iCs/>
                <w:sz w:val="20"/>
                <w:szCs w:val="20"/>
                <w:lang w:eastAsia="en-GB"/>
              </w:rPr>
              <w:t xml:space="preserve">Atheta trinotata </w:t>
            </w:r>
            <w:r w:rsidRPr="00445A39">
              <w:rPr>
                <w:sz w:val="20"/>
                <w:szCs w:val="20"/>
                <w:lang w:eastAsia="en-GB"/>
              </w:rPr>
              <w:t>Kraatz 1856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8946" w14:textId="77777777" w:rsidR="006C1A11" w:rsidRPr="00445A39" w:rsidRDefault="006C1A11" w:rsidP="003B50E1">
            <w:pPr>
              <w:rPr>
                <w:lang w:eastAsia="en-GB"/>
              </w:rPr>
            </w:pPr>
            <w:r w:rsidRPr="00445A39">
              <w:rPr>
                <w:lang w:eastAsia="en-GB"/>
              </w:rPr>
              <w:t>La(4), Lc(7), Ma(3)</w:t>
            </w:r>
          </w:p>
        </w:tc>
      </w:tr>
      <w:tr w:rsidR="006C1A11" w:rsidRPr="00445A39" w14:paraId="6380530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3F03" w14:textId="77777777" w:rsidR="006C1A11" w:rsidRPr="00445A39" w:rsidRDefault="006C1A11" w:rsidP="003B50E1">
            <w:pPr>
              <w:rPr>
                <w:lang w:eastAsia="en-GB"/>
              </w:rPr>
            </w:pPr>
            <w:r w:rsidRPr="00445A39">
              <w:rPr>
                <w:i/>
                <w:iCs/>
                <w:sz w:val="20"/>
                <w:szCs w:val="20"/>
                <w:lang w:eastAsia="en-GB"/>
              </w:rPr>
              <w:t>Bolitobius sp.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2DAF" w14:textId="77777777" w:rsidR="006C1A11" w:rsidRPr="00445A39" w:rsidRDefault="006C1A11" w:rsidP="003B50E1">
            <w:pPr>
              <w:rPr>
                <w:lang w:eastAsia="en-GB"/>
              </w:rPr>
            </w:pPr>
            <w:r w:rsidRPr="00445A39">
              <w:rPr>
                <w:lang w:eastAsia="en-GB"/>
              </w:rPr>
              <w:t>Db(3)</w:t>
            </w:r>
          </w:p>
        </w:tc>
      </w:tr>
      <w:tr w:rsidR="006C1A11" w:rsidRPr="00445A39" w14:paraId="11B1F4F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7C05" w14:textId="77777777" w:rsidR="006C1A11" w:rsidRPr="00445A39" w:rsidRDefault="006C1A11" w:rsidP="003B50E1">
            <w:pPr>
              <w:rPr>
                <w:lang w:eastAsia="en-GB"/>
              </w:rPr>
            </w:pPr>
            <w:r w:rsidRPr="00445A39">
              <w:rPr>
                <w:i/>
                <w:iCs/>
                <w:sz w:val="20"/>
                <w:szCs w:val="20"/>
                <w:lang w:eastAsia="en-GB"/>
              </w:rPr>
              <w:t xml:space="preserve">Dalotia coriaria </w:t>
            </w:r>
            <w:r w:rsidRPr="00445A39">
              <w:rPr>
                <w:sz w:val="20"/>
                <w:szCs w:val="20"/>
                <w:lang w:eastAsia="en-GB"/>
              </w:rPr>
              <w:t>Kraatz 1856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BB52B" w14:textId="77777777" w:rsidR="006C1A11" w:rsidRPr="00445A39" w:rsidRDefault="006C1A11" w:rsidP="003B50E1">
            <w:pPr>
              <w:rPr>
                <w:lang w:eastAsia="en-GB"/>
              </w:rPr>
            </w:pPr>
            <w:r w:rsidRPr="00445A39">
              <w:rPr>
                <w:lang w:eastAsia="en-GB"/>
              </w:rPr>
              <w:t>La(3), Ma(1), Na(1)</w:t>
            </w:r>
          </w:p>
        </w:tc>
      </w:tr>
      <w:tr w:rsidR="006C1A11" w:rsidRPr="00445A39" w14:paraId="0A0B4A5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E4525" w14:textId="77777777" w:rsidR="006C1A11" w:rsidRPr="000F52B1" w:rsidRDefault="006C1A11" w:rsidP="003B50E1">
            <w:pPr>
              <w:rPr>
                <w:iCs/>
                <w:sz w:val="20"/>
                <w:szCs w:val="20"/>
                <w:lang w:eastAsia="en-GB"/>
              </w:rPr>
            </w:pPr>
            <w:r>
              <w:rPr>
                <w:i/>
                <w:iCs/>
                <w:sz w:val="20"/>
                <w:szCs w:val="20"/>
                <w:lang w:eastAsia="en-GB"/>
              </w:rPr>
              <w:t xml:space="preserve">Falagria sulcatula </w:t>
            </w:r>
            <w:r>
              <w:rPr>
                <w:iCs/>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F91DC" w14:textId="77777777" w:rsidR="006C1A11" w:rsidRPr="00445A39" w:rsidRDefault="006C1A11" w:rsidP="003B50E1">
            <w:pPr>
              <w:rPr>
                <w:lang w:eastAsia="en-GB"/>
              </w:rPr>
            </w:pPr>
            <w:r>
              <w:rPr>
                <w:lang w:eastAsia="en-GB"/>
              </w:rPr>
              <w:t>Sb(1)</w:t>
            </w:r>
          </w:p>
        </w:tc>
      </w:tr>
      <w:tr w:rsidR="006C1A11" w:rsidRPr="00737A17" w14:paraId="1D7CBF8D"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AB0A" w14:textId="77777777" w:rsidR="006C1A11" w:rsidRPr="00445A39" w:rsidRDefault="006C1A11" w:rsidP="003B50E1">
            <w:pPr>
              <w:rPr>
                <w:lang w:eastAsia="en-GB"/>
              </w:rPr>
            </w:pPr>
            <w:r w:rsidRPr="00445A39">
              <w:rPr>
                <w:i/>
                <w:iCs/>
                <w:sz w:val="20"/>
                <w:szCs w:val="20"/>
                <w:lang w:eastAsia="en-GB"/>
              </w:rPr>
              <w:lastRenderedPageBreak/>
              <w:t xml:space="preserve">Geostiba oertzeni </w:t>
            </w:r>
            <w:r w:rsidRPr="00445A39">
              <w:rPr>
                <w:sz w:val="20"/>
                <w:szCs w:val="20"/>
                <w:lang w:eastAsia="en-GB"/>
              </w:rPr>
              <w:t>Eppelsheim, 1888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47F85" w14:textId="77777777" w:rsidR="006C1A11" w:rsidRPr="00445A39" w:rsidRDefault="006C1A11" w:rsidP="003B50E1">
            <w:pPr>
              <w:rPr>
                <w:lang w:val="da-DK" w:eastAsia="en-GB"/>
              </w:rPr>
            </w:pPr>
            <w:r w:rsidRPr="00445A39">
              <w:rPr>
                <w:lang w:val="da-DK" w:eastAsia="en-GB"/>
              </w:rPr>
              <w:t>Ja(1), La(1), Lc(7), Ma(4), Na(12)</w:t>
            </w:r>
          </w:p>
        </w:tc>
      </w:tr>
      <w:tr w:rsidR="006C1A11" w:rsidRPr="00445A39" w14:paraId="33CEBD5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D3A78" w14:textId="77777777" w:rsidR="006C1A11" w:rsidRPr="000F52B1" w:rsidRDefault="006C1A11" w:rsidP="003B50E1">
            <w:pPr>
              <w:rPr>
                <w:iCs/>
                <w:sz w:val="20"/>
                <w:szCs w:val="20"/>
                <w:lang w:eastAsia="en-GB"/>
              </w:rPr>
            </w:pPr>
            <w:r>
              <w:rPr>
                <w:i/>
                <w:iCs/>
                <w:sz w:val="20"/>
                <w:szCs w:val="20"/>
                <w:lang w:eastAsia="en-GB"/>
              </w:rPr>
              <w:t xml:space="preserve">Ischnopoda umbratica </w:t>
            </w:r>
            <w:r>
              <w:rPr>
                <w:iCs/>
                <w:sz w:val="20"/>
                <w:szCs w:val="20"/>
                <w:lang w:eastAsia="en-GB"/>
              </w:rPr>
              <w:t>Erichson, 1837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8FAEA" w14:textId="77777777" w:rsidR="006C1A11" w:rsidRPr="00445A39" w:rsidRDefault="006C1A11" w:rsidP="003B50E1">
            <w:pPr>
              <w:rPr>
                <w:lang w:val="da-DK" w:eastAsia="en-GB"/>
              </w:rPr>
            </w:pPr>
            <w:r>
              <w:rPr>
                <w:lang w:val="da-DK" w:eastAsia="en-GB"/>
              </w:rPr>
              <w:t>Oa(26)</w:t>
            </w:r>
          </w:p>
        </w:tc>
      </w:tr>
      <w:tr w:rsidR="006C1A11" w:rsidRPr="00445A39" w14:paraId="46B1A542"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C19A" w14:textId="77777777" w:rsidR="006C1A11" w:rsidRPr="00445A39" w:rsidRDefault="006C1A11" w:rsidP="003B50E1">
            <w:pPr>
              <w:rPr>
                <w:lang w:eastAsia="en-GB"/>
              </w:rPr>
            </w:pPr>
            <w:r w:rsidRPr="00445A39">
              <w:rPr>
                <w:i/>
                <w:iCs/>
                <w:sz w:val="20"/>
                <w:szCs w:val="20"/>
                <w:lang w:eastAsia="en-GB"/>
              </w:rPr>
              <w:t>Leptusa sp.</w:t>
            </w:r>
            <w:r w:rsidRPr="00445A39">
              <w:rPr>
                <w:sz w:val="20"/>
                <w:szCs w:val="2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6ED7D" w14:textId="77777777" w:rsidR="006C1A11" w:rsidRPr="00445A39" w:rsidRDefault="006C1A11" w:rsidP="003B50E1">
            <w:pPr>
              <w:rPr>
                <w:lang w:eastAsia="en-GB"/>
              </w:rPr>
            </w:pPr>
            <w:r w:rsidRPr="00445A39">
              <w:rPr>
                <w:lang w:eastAsia="en-GB"/>
              </w:rPr>
              <w:t>C(3)</w:t>
            </w:r>
          </w:p>
        </w:tc>
      </w:tr>
      <w:tr w:rsidR="006C1A11" w:rsidRPr="00445A39" w14:paraId="1AC20A85"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DAE71" w14:textId="77777777" w:rsidR="006C1A11" w:rsidRPr="00445A39" w:rsidRDefault="006C1A11" w:rsidP="003B50E1">
            <w:pPr>
              <w:rPr>
                <w:lang w:eastAsia="en-GB"/>
              </w:rPr>
            </w:pPr>
            <w:r w:rsidRPr="00445A39">
              <w:rPr>
                <w:i/>
                <w:iCs/>
                <w:sz w:val="20"/>
                <w:szCs w:val="20"/>
                <w:lang w:eastAsia="en-GB"/>
              </w:rPr>
              <w:t xml:space="preserve">Liogluta microptera </w:t>
            </w:r>
            <w:r w:rsidRPr="00445A39">
              <w:rPr>
                <w:sz w:val="20"/>
                <w:szCs w:val="20"/>
                <w:lang w:eastAsia="en-GB"/>
              </w:rPr>
              <w:t>Thomson, 1867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FA3F" w14:textId="77777777" w:rsidR="006C1A11" w:rsidRPr="00445A39" w:rsidRDefault="006C1A11" w:rsidP="003B50E1">
            <w:pPr>
              <w:rPr>
                <w:lang w:eastAsia="en-GB"/>
              </w:rPr>
            </w:pPr>
            <w:r w:rsidRPr="00445A39">
              <w:rPr>
                <w:lang w:eastAsia="en-GB"/>
              </w:rPr>
              <w:t>Ec(1)</w:t>
            </w:r>
          </w:p>
        </w:tc>
      </w:tr>
      <w:tr w:rsidR="006C1A11" w:rsidRPr="00445A39" w14:paraId="4646F9F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A5CAC" w14:textId="77777777" w:rsidR="006C1A11" w:rsidRPr="00693B34" w:rsidRDefault="006C1A11" w:rsidP="003B50E1">
            <w:pPr>
              <w:rPr>
                <w:iCs/>
                <w:sz w:val="20"/>
                <w:szCs w:val="20"/>
                <w:lang w:eastAsia="en-GB"/>
              </w:rPr>
            </w:pPr>
            <w:r>
              <w:rPr>
                <w:i/>
                <w:iCs/>
                <w:sz w:val="20"/>
                <w:szCs w:val="20"/>
                <w:lang w:eastAsia="en-GB"/>
              </w:rPr>
              <w:t xml:space="preserve">Myllaena intermedia </w:t>
            </w:r>
            <w:r>
              <w:rPr>
                <w:iCs/>
                <w:sz w:val="20"/>
                <w:szCs w:val="20"/>
                <w:lang w:eastAsia="en-GB"/>
              </w:rPr>
              <w:t>Erichson, 1837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1E97C" w14:textId="77777777" w:rsidR="006C1A11" w:rsidRPr="00445A39" w:rsidRDefault="006C1A11" w:rsidP="003B50E1">
            <w:pPr>
              <w:rPr>
                <w:lang w:eastAsia="en-GB"/>
              </w:rPr>
            </w:pPr>
            <w:r>
              <w:rPr>
                <w:lang w:eastAsia="en-GB"/>
              </w:rPr>
              <w:t>Oa(1)</w:t>
            </w:r>
          </w:p>
        </w:tc>
      </w:tr>
      <w:tr w:rsidR="006C1A11" w:rsidRPr="00445A39" w14:paraId="500E90E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029E3" w14:textId="77777777" w:rsidR="006C1A11" w:rsidRPr="00445A39" w:rsidRDefault="006C1A11" w:rsidP="003B50E1">
            <w:pPr>
              <w:rPr>
                <w:lang w:eastAsia="en-GB"/>
              </w:rPr>
            </w:pPr>
            <w:r w:rsidRPr="00445A39">
              <w:rPr>
                <w:i/>
                <w:iCs/>
                <w:sz w:val="20"/>
                <w:szCs w:val="20"/>
                <w:lang w:eastAsia="en-GB"/>
              </w:rPr>
              <w:t xml:space="preserve">Ocalea badia </w:t>
            </w:r>
            <w:r w:rsidRPr="00445A39">
              <w:rPr>
                <w:sz w:val="20"/>
                <w:szCs w:val="20"/>
                <w:lang w:eastAsia="en-GB"/>
              </w:rPr>
              <w:t>Erichson, 1837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A2F0" w14:textId="77777777" w:rsidR="006C1A11" w:rsidRPr="00445A39" w:rsidRDefault="006C1A11" w:rsidP="003B50E1">
            <w:pPr>
              <w:rPr>
                <w:lang w:eastAsia="en-GB"/>
              </w:rPr>
            </w:pPr>
            <w:r w:rsidRPr="00445A39">
              <w:rPr>
                <w:lang w:eastAsia="en-GB"/>
              </w:rPr>
              <w:t>Ec(2), La(1), Na(1)</w:t>
            </w:r>
          </w:p>
        </w:tc>
      </w:tr>
      <w:tr w:rsidR="006C1A11" w:rsidRPr="00445A39" w14:paraId="27CFB3F9"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CA59" w14:textId="77777777" w:rsidR="006C1A11" w:rsidRPr="00445A39" w:rsidRDefault="006C1A11" w:rsidP="003B50E1">
            <w:pPr>
              <w:rPr>
                <w:lang w:eastAsia="en-GB"/>
              </w:rPr>
            </w:pPr>
            <w:r w:rsidRPr="00445A39">
              <w:rPr>
                <w:i/>
                <w:iCs/>
                <w:sz w:val="20"/>
                <w:szCs w:val="20"/>
                <w:lang w:eastAsia="en-GB"/>
              </w:rPr>
              <w:t xml:space="preserve">Oxypoda abdominalis </w:t>
            </w:r>
            <w:r w:rsidRPr="00445A39">
              <w:rPr>
                <w:sz w:val="20"/>
                <w:szCs w:val="20"/>
                <w:lang w:eastAsia="en-GB"/>
              </w:rPr>
              <w:t>Mannerheim, 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A487" w14:textId="77777777" w:rsidR="006C1A11" w:rsidRPr="00445A39" w:rsidRDefault="006C1A11" w:rsidP="003B50E1">
            <w:pPr>
              <w:rPr>
                <w:lang w:eastAsia="en-GB"/>
              </w:rPr>
            </w:pPr>
            <w:r w:rsidRPr="00445A39">
              <w:rPr>
                <w:lang w:eastAsia="en-GB"/>
              </w:rPr>
              <w:t>Ia(1), La(2), Ma(1), Na(1)</w:t>
            </w:r>
            <w:r>
              <w:rPr>
                <w:lang w:eastAsia="en-GB"/>
              </w:rPr>
              <w:t>, Vb(1)</w:t>
            </w:r>
          </w:p>
        </w:tc>
      </w:tr>
      <w:tr w:rsidR="006C1A11" w:rsidRPr="00445A39" w14:paraId="79D6DFE9"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24B5" w14:textId="77777777" w:rsidR="006C1A11" w:rsidRPr="00445A39" w:rsidRDefault="006C1A11" w:rsidP="003B50E1">
            <w:pPr>
              <w:rPr>
                <w:lang w:eastAsia="en-GB"/>
              </w:rPr>
            </w:pPr>
            <w:r w:rsidRPr="00445A39">
              <w:rPr>
                <w:i/>
                <w:iCs/>
                <w:sz w:val="20"/>
                <w:szCs w:val="20"/>
                <w:lang w:eastAsia="en-GB"/>
              </w:rPr>
              <w:t xml:space="preserve">Oxypoda alternans </w:t>
            </w:r>
            <w:r w:rsidRPr="00445A39">
              <w:rPr>
                <w:sz w:val="20"/>
                <w:szCs w:val="20"/>
                <w:lang w:eastAsia="en-GB"/>
              </w:rPr>
              <w:t>Gravenhorst, 1802</w:t>
            </w:r>
            <w:r w:rsidRPr="00445A39">
              <w:rPr>
                <w:i/>
                <w:iCs/>
                <w:sz w:val="20"/>
                <w:szCs w:val="2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803" w14:textId="77777777" w:rsidR="006C1A11" w:rsidRPr="00445A39" w:rsidRDefault="006C1A11" w:rsidP="003B50E1">
            <w:pPr>
              <w:rPr>
                <w:lang w:eastAsia="en-GB"/>
              </w:rPr>
            </w:pPr>
            <w:r w:rsidRPr="00445A39">
              <w:rPr>
                <w:lang w:eastAsia="en-GB"/>
              </w:rPr>
              <w:t>Ee(3)</w:t>
            </w:r>
          </w:p>
        </w:tc>
      </w:tr>
      <w:tr w:rsidR="006C1A11" w:rsidRPr="00445A39" w14:paraId="0E21801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F005" w14:textId="77777777" w:rsidR="006C1A11" w:rsidRPr="00445A39" w:rsidRDefault="006C1A11" w:rsidP="003B50E1">
            <w:pPr>
              <w:rPr>
                <w:lang w:eastAsia="en-GB"/>
              </w:rPr>
            </w:pPr>
            <w:r w:rsidRPr="00445A39">
              <w:rPr>
                <w:i/>
                <w:iCs/>
                <w:sz w:val="20"/>
                <w:szCs w:val="20"/>
                <w:lang w:eastAsia="en-GB"/>
              </w:rPr>
              <w:t xml:space="preserve">Oxypoda induta </w:t>
            </w:r>
            <w:r w:rsidRPr="00445A39">
              <w:rPr>
                <w:sz w:val="20"/>
                <w:szCs w:val="20"/>
                <w:lang w:eastAsia="en-GB"/>
              </w:rPr>
              <w:t>Mulsant &amp; Ray 1861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CBC1" w14:textId="77777777" w:rsidR="006C1A11" w:rsidRPr="00445A39" w:rsidRDefault="006C1A11" w:rsidP="003B50E1">
            <w:pPr>
              <w:rPr>
                <w:lang w:eastAsia="en-GB"/>
              </w:rPr>
            </w:pPr>
            <w:r w:rsidRPr="00445A39">
              <w:rPr>
                <w:lang w:eastAsia="en-GB"/>
              </w:rPr>
              <w:t>Ba(1), La(6), Lc(1), Ma(1), Na(4)</w:t>
            </w:r>
          </w:p>
        </w:tc>
      </w:tr>
      <w:tr w:rsidR="006C1A11" w:rsidRPr="00445A39" w14:paraId="7B6F172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7EB8" w14:textId="77777777" w:rsidR="006C1A11" w:rsidRPr="00445A39" w:rsidRDefault="006C1A11" w:rsidP="003B50E1">
            <w:pPr>
              <w:rPr>
                <w:lang w:eastAsia="en-GB"/>
              </w:rPr>
            </w:pPr>
            <w:r w:rsidRPr="00445A39">
              <w:rPr>
                <w:i/>
                <w:iCs/>
                <w:sz w:val="20"/>
                <w:szCs w:val="20"/>
                <w:lang w:eastAsia="en-GB"/>
              </w:rPr>
              <w:t xml:space="preserve">Oxypoda opaca </w:t>
            </w:r>
            <w:r w:rsidRPr="00445A39">
              <w:rPr>
                <w:sz w:val="20"/>
                <w:szCs w:val="20"/>
                <w:lang w:eastAsia="en-GB"/>
              </w:rPr>
              <w:t>Gravenhorst, 1802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93190" w14:textId="77777777" w:rsidR="006C1A11" w:rsidRPr="00445A39" w:rsidRDefault="006C1A11" w:rsidP="003B50E1">
            <w:pPr>
              <w:rPr>
                <w:lang w:eastAsia="en-GB"/>
              </w:rPr>
            </w:pPr>
            <w:r w:rsidRPr="00445A39">
              <w:rPr>
                <w:lang w:eastAsia="en-GB"/>
              </w:rPr>
              <w:t>Ec(4)e(1)</w:t>
            </w:r>
          </w:p>
        </w:tc>
      </w:tr>
      <w:tr w:rsidR="006C1A11" w:rsidRPr="00445A39" w14:paraId="0BA439D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56EA" w14:textId="77777777" w:rsidR="006C1A11" w:rsidRPr="00445A39" w:rsidRDefault="006C1A11" w:rsidP="003B50E1">
            <w:pPr>
              <w:rPr>
                <w:lang w:eastAsia="en-GB"/>
              </w:rPr>
            </w:pPr>
            <w:r w:rsidRPr="00445A39">
              <w:rPr>
                <w:i/>
                <w:iCs/>
                <w:sz w:val="20"/>
                <w:szCs w:val="20"/>
                <w:lang w:eastAsia="en-GB"/>
              </w:rPr>
              <w:t xml:space="preserve">Oxypoda praecox </w:t>
            </w:r>
            <w:r w:rsidRPr="00445A39">
              <w:rPr>
                <w:sz w:val="20"/>
                <w:szCs w:val="20"/>
                <w:lang w:eastAsia="en-GB"/>
              </w:rPr>
              <w:t>Erichson, 1839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3E1F" w14:textId="77777777" w:rsidR="006C1A11" w:rsidRPr="00445A39" w:rsidRDefault="006C1A11" w:rsidP="003B50E1">
            <w:pPr>
              <w:rPr>
                <w:lang w:eastAsia="en-GB"/>
              </w:rPr>
            </w:pPr>
            <w:r w:rsidRPr="00445A39">
              <w:rPr>
                <w:lang w:eastAsia="en-GB"/>
              </w:rPr>
              <w:t>Da(1), Lc(2), Ma(1), Na(4)</w:t>
            </w:r>
          </w:p>
        </w:tc>
      </w:tr>
      <w:tr w:rsidR="006C1A11" w:rsidRPr="00445A39" w14:paraId="20EE9DC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2D26" w14:textId="77777777" w:rsidR="006C1A11" w:rsidRPr="00445A39" w:rsidRDefault="006C1A11" w:rsidP="003B50E1">
            <w:pPr>
              <w:rPr>
                <w:lang w:eastAsia="en-GB"/>
              </w:rPr>
            </w:pPr>
            <w:r w:rsidRPr="00445A39">
              <w:rPr>
                <w:i/>
                <w:iCs/>
                <w:sz w:val="20"/>
                <w:szCs w:val="20"/>
                <w:lang w:eastAsia="en-GB"/>
              </w:rPr>
              <w:t xml:space="preserve">Oxypoda togata </w:t>
            </w:r>
            <w:r w:rsidRPr="00445A39">
              <w:rPr>
                <w:sz w:val="20"/>
                <w:szCs w:val="20"/>
                <w:lang w:eastAsia="en-GB"/>
              </w:rPr>
              <w:t>Erichson, 1837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D330" w14:textId="77777777" w:rsidR="006C1A11" w:rsidRPr="00445A39" w:rsidRDefault="006C1A11" w:rsidP="003B50E1">
            <w:pPr>
              <w:rPr>
                <w:lang w:eastAsia="en-GB"/>
              </w:rPr>
            </w:pPr>
            <w:r w:rsidRPr="00445A39">
              <w:rPr>
                <w:lang w:eastAsia="en-GB"/>
              </w:rPr>
              <w:t>Ed(1)</w:t>
            </w:r>
          </w:p>
        </w:tc>
      </w:tr>
      <w:tr w:rsidR="006C1A11" w:rsidRPr="00445A39" w14:paraId="32F5578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82E6" w14:textId="77777777" w:rsidR="006C1A11" w:rsidRPr="00445A39" w:rsidRDefault="006C1A11" w:rsidP="003B50E1">
            <w:pPr>
              <w:rPr>
                <w:lang w:eastAsia="en-GB"/>
              </w:rPr>
            </w:pPr>
            <w:r w:rsidRPr="00445A39">
              <w:rPr>
                <w:b/>
                <w:bCs/>
                <w:lang w:eastAsia="en-GB"/>
              </w:rPr>
              <w:t>Oxytelinae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9B94" w14:textId="77777777" w:rsidR="006C1A11" w:rsidRPr="00445A39" w:rsidRDefault="006C1A11" w:rsidP="003B50E1">
            <w:pPr>
              <w:rPr>
                <w:lang w:eastAsia="en-GB"/>
              </w:rPr>
            </w:pPr>
          </w:p>
        </w:tc>
      </w:tr>
      <w:tr w:rsidR="006C1A11" w:rsidRPr="00737A17" w14:paraId="4DF5C70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C86F" w14:textId="77777777" w:rsidR="006C1A11" w:rsidRPr="00445A39" w:rsidRDefault="006C1A11" w:rsidP="003B50E1">
            <w:pPr>
              <w:rPr>
                <w:lang w:eastAsia="en-GB"/>
              </w:rPr>
            </w:pPr>
            <w:r w:rsidRPr="00445A39">
              <w:rPr>
                <w:i/>
                <w:iCs/>
                <w:sz w:val="20"/>
                <w:szCs w:val="20"/>
                <w:lang w:eastAsia="en-GB"/>
              </w:rPr>
              <w:t xml:space="preserve">Anotylus inustus </w:t>
            </w:r>
            <w:r w:rsidRPr="00445A39">
              <w:rPr>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7F243" w14:textId="77777777" w:rsidR="006C1A11" w:rsidRPr="00445A39" w:rsidRDefault="006C1A11" w:rsidP="003B50E1">
            <w:pPr>
              <w:rPr>
                <w:lang w:val="da-DK" w:eastAsia="en-GB"/>
              </w:rPr>
            </w:pPr>
            <w:r w:rsidRPr="00445A39">
              <w:rPr>
                <w:lang w:val="da-DK" w:eastAsia="en-GB"/>
              </w:rPr>
              <w:t>Ba(20), C(1), Da(20), Ed(5), Hb(4), Ia(2), Ja(54)b(6), Lc(42), Ma(6)</w:t>
            </w:r>
          </w:p>
        </w:tc>
      </w:tr>
      <w:tr w:rsidR="006C1A11" w:rsidRPr="00737A17" w14:paraId="43A66F3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78AB" w14:textId="77777777" w:rsidR="006C1A11" w:rsidRPr="00445A39" w:rsidRDefault="006C1A11" w:rsidP="003B50E1">
            <w:pPr>
              <w:rPr>
                <w:lang w:eastAsia="en-GB"/>
              </w:rPr>
            </w:pPr>
            <w:r w:rsidRPr="00445A39">
              <w:rPr>
                <w:i/>
                <w:iCs/>
                <w:sz w:val="20"/>
                <w:szCs w:val="20"/>
                <w:lang w:eastAsia="en-GB"/>
              </w:rPr>
              <w:t xml:space="preserve">Anotylus sculpturatus </w:t>
            </w:r>
            <w:r w:rsidRPr="00445A39">
              <w:rPr>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1961" w14:textId="77777777" w:rsidR="006C1A11" w:rsidRPr="00445A39" w:rsidRDefault="006C1A11" w:rsidP="003B50E1">
            <w:pPr>
              <w:rPr>
                <w:lang w:val="da-DK" w:eastAsia="en-GB"/>
              </w:rPr>
            </w:pPr>
            <w:r w:rsidRPr="00445A39">
              <w:rPr>
                <w:lang w:val="da-DK" w:eastAsia="en-GB"/>
              </w:rPr>
              <w:t>Da(1), Ec(3)d(1), Ha(1), Ia(1), Ja(4)b(2), Ka(2)b(16), La(3)c(8), Ma(3)</w:t>
            </w:r>
          </w:p>
        </w:tc>
      </w:tr>
      <w:tr w:rsidR="006C1A11" w:rsidRPr="00445A39" w14:paraId="198C3C1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3832" w14:textId="77777777" w:rsidR="006C1A11" w:rsidRPr="00445A39" w:rsidRDefault="006C1A11" w:rsidP="003B50E1">
            <w:pPr>
              <w:rPr>
                <w:lang w:eastAsia="en-GB"/>
              </w:rPr>
            </w:pPr>
            <w:r w:rsidRPr="00445A39">
              <w:rPr>
                <w:b/>
                <w:bCs/>
                <w:lang w:eastAsia="en-GB"/>
              </w:rPr>
              <w:t>Steninae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C97C" w14:textId="77777777" w:rsidR="006C1A11" w:rsidRPr="00445A39" w:rsidRDefault="006C1A11" w:rsidP="003B50E1">
            <w:pPr>
              <w:rPr>
                <w:lang w:eastAsia="en-GB"/>
              </w:rPr>
            </w:pPr>
          </w:p>
        </w:tc>
      </w:tr>
      <w:tr w:rsidR="006C1A11" w:rsidRPr="00445A39" w14:paraId="2131AC2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1D7D" w14:textId="77777777" w:rsidR="006C1A11" w:rsidRPr="00445A39" w:rsidRDefault="006C1A11" w:rsidP="003B50E1">
            <w:pPr>
              <w:rPr>
                <w:lang w:eastAsia="en-GB"/>
              </w:rPr>
            </w:pPr>
            <w:r w:rsidRPr="00445A39">
              <w:rPr>
                <w:i/>
                <w:iCs/>
                <w:sz w:val="20"/>
                <w:szCs w:val="20"/>
                <w:lang w:eastAsia="en-GB"/>
              </w:rPr>
              <w:t xml:space="preserve">Stenus erythrocnemus </w:t>
            </w:r>
            <w:r w:rsidRPr="00445A39">
              <w:rPr>
                <w:sz w:val="20"/>
                <w:szCs w:val="20"/>
                <w:lang w:eastAsia="en-GB"/>
              </w:rPr>
              <w:t>Eppelsheim, 1884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D0411" w14:textId="77777777" w:rsidR="006C1A11" w:rsidRPr="00445A39" w:rsidRDefault="006C1A11" w:rsidP="003B50E1">
            <w:pPr>
              <w:rPr>
                <w:lang w:eastAsia="en-GB"/>
              </w:rPr>
            </w:pPr>
            <w:r w:rsidRPr="00445A39">
              <w:rPr>
                <w:lang w:eastAsia="en-GB"/>
              </w:rPr>
              <w:t>Aa(1)</w:t>
            </w:r>
          </w:p>
        </w:tc>
      </w:tr>
      <w:tr w:rsidR="006C1A11" w:rsidRPr="00445A39" w14:paraId="2BAFB97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4FC57" w14:textId="77777777" w:rsidR="006C1A11" w:rsidRPr="00445A39" w:rsidRDefault="006C1A11" w:rsidP="003B50E1">
            <w:pPr>
              <w:rPr>
                <w:lang w:eastAsia="en-GB"/>
              </w:rPr>
            </w:pPr>
            <w:r w:rsidRPr="00445A39">
              <w:rPr>
                <w:i/>
                <w:iCs/>
                <w:sz w:val="20"/>
                <w:szCs w:val="20"/>
                <w:lang w:eastAsia="en-GB"/>
              </w:rPr>
              <w:t xml:space="preserve">Stenus ludiy </w:t>
            </w:r>
            <w:r w:rsidRPr="00445A39">
              <w:rPr>
                <w:sz w:val="20"/>
                <w:szCs w:val="20"/>
                <w:lang w:eastAsia="en-GB"/>
              </w:rPr>
              <w:t>Fauvel, 1886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53FC" w14:textId="77777777" w:rsidR="006C1A11" w:rsidRPr="00445A39" w:rsidRDefault="006C1A11" w:rsidP="003B50E1">
            <w:pPr>
              <w:rPr>
                <w:lang w:eastAsia="en-GB"/>
              </w:rPr>
            </w:pPr>
            <w:r w:rsidRPr="00445A39">
              <w:rPr>
                <w:lang w:eastAsia="en-GB"/>
              </w:rPr>
              <w:t>Da(15), Ea(1)c(1), Ha(10), Na(6)</w:t>
            </w:r>
          </w:p>
        </w:tc>
      </w:tr>
      <w:tr w:rsidR="006C1A11" w:rsidRPr="00445A39" w14:paraId="63C2D408"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9E75" w14:textId="77777777" w:rsidR="006C1A11" w:rsidRPr="00445A39" w:rsidRDefault="006C1A11" w:rsidP="003B50E1">
            <w:pPr>
              <w:rPr>
                <w:lang w:eastAsia="en-GB"/>
              </w:rPr>
            </w:pPr>
            <w:r w:rsidRPr="00445A39">
              <w:rPr>
                <w:i/>
                <w:iCs/>
                <w:sz w:val="20"/>
                <w:szCs w:val="20"/>
                <w:lang w:eastAsia="en-GB"/>
              </w:rPr>
              <w:lastRenderedPageBreak/>
              <w:t xml:space="preserve">Stenus ochropus </w:t>
            </w:r>
            <w:r w:rsidRPr="00445A39">
              <w:rPr>
                <w:sz w:val="20"/>
                <w:szCs w:val="20"/>
                <w:lang w:eastAsia="en-GB"/>
              </w:rPr>
              <w:t>Kiesenwetter, 1858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A684" w14:textId="77777777" w:rsidR="006C1A11" w:rsidRPr="00445A39" w:rsidRDefault="006C1A11" w:rsidP="003B50E1">
            <w:pPr>
              <w:rPr>
                <w:lang w:eastAsia="en-GB"/>
              </w:rPr>
            </w:pPr>
            <w:r w:rsidRPr="00445A39">
              <w:rPr>
                <w:lang w:eastAsia="en-GB"/>
              </w:rPr>
              <w:t>Ba(37), Ha(3), Na(2), La(2)</w:t>
            </w:r>
          </w:p>
        </w:tc>
      </w:tr>
      <w:tr w:rsidR="006C1A11" w:rsidRPr="00445A39" w14:paraId="36AFFF8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1055" w14:textId="77777777" w:rsidR="006C1A11" w:rsidRPr="00445A39" w:rsidRDefault="006C1A11" w:rsidP="003B50E1">
            <w:pPr>
              <w:rPr>
                <w:lang w:eastAsia="en-GB"/>
              </w:rPr>
            </w:pPr>
            <w:r w:rsidRPr="00445A39">
              <w:rPr>
                <w:i/>
                <w:iCs/>
                <w:sz w:val="20"/>
                <w:szCs w:val="20"/>
                <w:lang w:eastAsia="en-GB"/>
              </w:rPr>
              <w:t>Stenus (Hypostenus) 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71BB" w14:textId="77777777" w:rsidR="006C1A11" w:rsidRPr="00445A39" w:rsidRDefault="006C1A11" w:rsidP="003B50E1">
            <w:pPr>
              <w:rPr>
                <w:lang w:eastAsia="en-GB"/>
              </w:rPr>
            </w:pPr>
            <w:r w:rsidRPr="00445A39">
              <w:rPr>
                <w:lang w:eastAsia="en-GB"/>
              </w:rPr>
              <w:t>Sa(1)b(1)</w:t>
            </w:r>
          </w:p>
        </w:tc>
      </w:tr>
      <w:tr w:rsidR="006C1A11" w:rsidRPr="00445A39" w14:paraId="004FDE2A"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9D946" w14:textId="77777777" w:rsidR="006C1A11" w:rsidRPr="00445A39" w:rsidRDefault="006C1A11" w:rsidP="003B50E1">
            <w:pPr>
              <w:rPr>
                <w:lang w:eastAsia="en-GB"/>
              </w:rPr>
            </w:pPr>
            <w:r w:rsidRPr="00445A39">
              <w:rPr>
                <w:i/>
                <w:iCs/>
                <w:sz w:val="20"/>
                <w:szCs w:val="20"/>
                <w:lang w:eastAsia="en-GB"/>
              </w:rPr>
              <w:t>Stenus (s. str.) 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10B00" w14:textId="77777777" w:rsidR="006C1A11" w:rsidRPr="00445A39" w:rsidRDefault="006C1A11" w:rsidP="003B50E1">
            <w:pPr>
              <w:rPr>
                <w:lang w:eastAsia="en-GB"/>
              </w:rPr>
            </w:pPr>
            <w:r w:rsidRPr="00445A39">
              <w:rPr>
                <w:lang w:eastAsia="en-GB"/>
              </w:rPr>
              <w:t>Aa(1), Sa(1)</w:t>
            </w:r>
          </w:p>
        </w:tc>
      </w:tr>
      <w:tr w:rsidR="006C1A11" w:rsidRPr="00445A39" w14:paraId="7083BC9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9899" w14:textId="77777777" w:rsidR="006C1A11" w:rsidRPr="00445A39" w:rsidRDefault="006C1A11" w:rsidP="003B50E1">
            <w:pPr>
              <w:rPr>
                <w:lang w:eastAsia="en-GB"/>
              </w:rPr>
            </w:pPr>
            <w:r w:rsidRPr="00445A39">
              <w:rPr>
                <w:b/>
                <w:bCs/>
                <w:lang w:eastAsia="en-GB"/>
              </w:rPr>
              <w:t>Scydmaeninae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E6EC" w14:textId="77777777" w:rsidR="006C1A11" w:rsidRPr="00445A39" w:rsidRDefault="006C1A11" w:rsidP="003B50E1">
            <w:pPr>
              <w:rPr>
                <w:lang w:eastAsia="en-GB"/>
              </w:rPr>
            </w:pPr>
          </w:p>
        </w:tc>
      </w:tr>
      <w:tr w:rsidR="006C1A11" w:rsidRPr="00445A39" w14:paraId="0AABFB0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5C1A1" w14:textId="77777777" w:rsidR="006C1A11" w:rsidRPr="00445A39" w:rsidRDefault="006C1A11" w:rsidP="003B50E1">
            <w:pPr>
              <w:rPr>
                <w:lang w:eastAsia="en-GB"/>
              </w:rPr>
            </w:pPr>
            <w:r w:rsidRPr="00445A39">
              <w:rPr>
                <w:i/>
                <w:iCs/>
                <w:sz w:val="20"/>
                <w:szCs w:val="20"/>
                <w:lang w:eastAsia="en-GB"/>
              </w:rPr>
              <w:t xml:space="preserve">Leptomastax sp.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F6F5" w14:textId="77777777" w:rsidR="006C1A11" w:rsidRPr="00445A39" w:rsidRDefault="006C1A11" w:rsidP="003B50E1">
            <w:pPr>
              <w:rPr>
                <w:lang w:eastAsia="en-GB"/>
              </w:rPr>
            </w:pPr>
            <w:r w:rsidRPr="00445A39">
              <w:rPr>
                <w:lang w:eastAsia="en-GB"/>
              </w:rPr>
              <w:t>Sa(1)</w:t>
            </w:r>
          </w:p>
        </w:tc>
      </w:tr>
      <w:tr w:rsidR="006C1A11" w:rsidRPr="00445A39" w14:paraId="504D8AA7"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3137" w14:textId="77777777" w:rsidR="006C1A11" w:rsidRPr="00445A39" w:rsidRDefault="006C1A11" w:rsidP="003B50E1">
            <w:pPr>
              <w:rPr>
                <w:lang w:eastAsia="en-GB"/>
              </w:rPr>
            </w:pPr>
            <w:r w:rsidRPr="00445A39">
              <w:rPr>
                <w:b/>
                <w:bCs/>
                <w:lang w:eastAsia="en-GB"/>
              </w:rPr>
              <w:t>Paederinae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B863" w14:textId="77777777" w:rsidR="006C1A11" w:rsidRPr="00445A39" w:rsidRDefault="006C1A11" w:rsidP="003B50E1">
            <w:pPr>
              <w:rPr>
                <w:lang w:eastAsia="en-GB"/>
              </w:rPr>
            </w:pPr>
          </w:p>
        </w:tc>
      </w:tr>
      <w:tr w:rsidR="006C1A11" w:rsidRPr="00445A39" w14:paraId="4C58B6C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0D99" w14:textId="77777777" w:rsidR="006C1A11" w:rsidRPr="00445A39" w:rsidRDefault="006C1A11" w:rsidP="003B50E1">
            <w:pPr>
              <w:rPr>
                <w:lang w:eastAsia="en-GB"/>
              </w:rPr>
            </w:pPr>
            <w:r w:rsidRPr="00445A39">
              <w:rPr>
                <w:i/>
                <w:iCs/>
                <w:sz w:val="20"/>
                <w:szCs w:val="20"/>
                <w:lang w:eastAsia="en-GB"/>
              </w:rPr>
              <w:t>Astenus 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F73C2" w14:textId="77777777" w:rsidR="006C1A11" w:rsidRPr="00445A39" w:rsidRDefault="006C1A11" w:rsidP="003B50E1">
            <w:pPr>
              <w:rPr>
                <w:lang w:eastAsia="en-GB"/>
              </w:rPr>
            </w:pPr>
            <w:r w:rsidRPr="00445A39">
              <w:rPr>
                <w:lang w:eastAsia="en-GB"/>
              </w:rPr>
              <w:t>W(1)</w:t>
            </w:r>
          </w:p>
        </w:tc>
      </w:tr>
      <w:tr w:rsidR="006C1A11" w:rsidRPr="00445A39" w14:paraId="4F796D83"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3627" w14:textId="77777777" w:rsidR="006C1A11" w:rsidRPr="00445A39" w:rsidRDefault="006C1A11" w:rsidP="003B50E1">
            <w:pPr>
              <w:rPr>
                <w:i/>
                <w:iCs/>
                <w:sz w:val="20"/>
                <w:szCs w:val="20"/>
                <w:lang w:eastAsia="en-GB"/>
              </w:rPr>
            </w:pPr>
            <w:r>
              <w:rPr>
                <w:i/>
                <w:iCs/>
                <w:sz w:val="20"/>
                <w:szCs w:val="20"/>
                <w:lang w:eastAsia="en-GB"/>
              </w:rPr>
              <w:t xml:space="preserve">Lathrobium creticum </w:t>
            </w:r>
            <w:r w:rsidRPr="00693B34">
              <w:rPr>
                <w:b/>
                <w:i/>
                <w:iCs/>
                <w:sz w:val="20"/>
                <w:szCs w:val="2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2B70" w14:textId="77777777" w:rsidR="006C1A11" w:rsidRPr="00445A39" w:rsidRDefault="006C1A11" w:rsidP="003B50E1">
            <w:pPr>
              <w:rPr>
                <w:lang w:eastAsia="en-GB"/>
              </w:rPr>
            </w:pPr>
            <w:r>
              <w:rPr>
                <w:lang w:eastAsia="en-GB"/>
              </w:rPr>
              <w:t>Oa(2)</w:t>
            </w:r>
          </w:p>
        </w:tc>
      </w:tr>
      <w:tr w:rsidR="006C1A11" w:rsidRPr="00445A39" w14:paraId="31B5489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14E2" w14:textId="77777777" w:rsidR="006C1A11" w:rsidRPr="00445A39" w:rsidRDefault="006C1A11" w:rsidP="003B50E1">
            <w:pPr>
              <w:rPr>
                <w:lang w:eastAsia="en-GB"/>
              </w:rPr>
            </w:pPr>
            <w:r w:rsidRPr="00445A39">
              <w:rPr>
                <w:i/>
                <w:iCs/>
                <w:sz w:val="20"/>
                <w:szCs w:val="20"/>
                <w:lang w:eastAsia="en-GB"/>
              </w:rPr>
              <w:t>Leptobium sp. n. cf creticum/graecum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D0DC" w14:textId="77777777" w:rsidR="006C1A11" w:rsidRPr="00445A39" w:rsidRDefault="006C1A11" w:rsidP="003B50E1">
            <w:pPr>
              <w:rPr>
                <w:lang w:eastAsia="en-GB"/>
              </w:rPr>
            </w:pPr>
            <w:r w:rsidRPr="00445A39">
              <w:rPr>
                <w:lang w:eastAsia="en-GB"/>
              </w:rPr>
              <w:t>Ba(7), Ec(2), Ha(4), Ma(1), Oc(1), Qb(1), Sb(1), Vb(4)</w:t>
            </w:r>
          </w:p>
        </w:tc>
      </w:tr>
      <w:tr w:rsidR="006C1A11" w:rsidRPr="00445A39" w14:paraId="05E0B68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E7E78" w14:textId="77777777" w:rsidR="006C1A11" w:rsidRPr="00445A39" w:rsidRDefault="006C1A11" w:rsidP="003B50E1">
            <w:pPr>
              <w:rPr>
                <w:lang w:eastAsia="en-GB"/>
              </w:rPr>
            </w:pPr>
            <w:r w:rsidRPr="00445A39">
              <w:rPr>
                <w:i/>
                <w:iCs/>
                <w:sz w:val="20"/>
                <w:szCs w:val="20"/>
                <w:lang w:eastAsia="en-GB"/>
              </w:rPr>
              <w:t xml:space="preserve">Medon apicalis </w:t>
            </w:r>
            <w:r w:rsidRPr="00445A39">
              <w:rPr>
                <w:sz w:val="20"/>
                <w:szCs w:val="20"/>
                <w:lang w:eastAsia="en-GB"/>
              </w:rPr>
              <w:t>Kraatz, 1857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86DD" w14:textId="77777777" w:rsidR="006C1A11" w:rsidRPr="00445A39" w:rsidRDefault="006C1A11" w:rsidP="003B50E1">
            <w:pPr>
              <w:rPr>
                <w:lang w:eastAsia="en-GB"/>
              </w:rPr>
            </w:pPr>
            <w:r w:rsidRPr="00445A39">
              <w:rPr>
                <w:lang w:eastAsia="en-GB"/>
              </w:rPr>
              <w:t>Ba(1), Ec(1)</w:t>
            </w:r>
          </w:p>
        </w:tc>
      </w:tr>
      <w:tr w:rsidR="006C1A11" w:rsidRPr="00445A39" w14:paraId="3B38B99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5FF01" w14:textId="77777777" w:rsidR="006C1A11" w:rsidRPr="00693B34" w:rsidRDefault="006C1A11" w:rsidP="003B50E1">
            <w:pPr>
              <w:rPr>
                <w:iCs/>
                <w:sz w:val="20"/>
                <w:szCs w:val="20"/>
                <w:lang w:eastAsia="en-GB"/>
              </w:rPr>
            </w:pPr>
            <w:r>
              <w:rPr>
                <w:i/>
                <w:iCs/>
                <w:sz w:val="20"/>
                <w:szCs w:val="20"/>
                <w:lang w:eastAsia="en-GB"/>
              </w:rPr>
              <w:t xml:space="preserve">Medon dilutus cephalus </w:t>
            </w:r>
            <w:r>
              <w:rPr>
                <w:iCs/>
                <w:sz w:val="20"/>
                <w:szCs w:val="20"/>
                <w:lang w:eastAsia="en-GB"/>
              </w:rPr>
              <w:t>Koch, 1938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48D2B" w14:textId="77777777" w:rsidR="006C1A11" w:rsidRPr="00445A39" w:rsidRDefault="006C1A11" w:rsidP="003B50E1">
            <w:pPr>
              <w:rPr>
                <w:lang w:eastAsia="en-GB"/>
              </w:rPr>
            </w:pPr>
            <w:r>
              <w:rPr>
                <w:lang w:eastAsia="en-GB"/>
              </w:rPr>
              <w:t>Oa(3)</w:t>
            </w:r>
          </w:p>
        </w:tc>
      </w:tr>
      <w:tr w:rsidR="006C1A11" w:rsidRPr="00737A17" w14:paraId="7D6021AA"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78DA" w14:textId="77777777" w:rsidR="006C1A11" w:rsidRPr="00445A39" w:rsidRDefault="006C1A11" w:rsidP="003B50E1">
            <w:pPr>
              <w:rPr>
                <w:lang w:eastAsia="en-GB"/>
              </w:rPr>
            </w:pPr>
            <w:r w:rsidRPr="00445A39">
              <w:rPr>
                <w:i/>
                <w:iCs/>
                <w:sz w:val="20"/>
                <w:szCs w:val="20"/>
                <w:lang w:eastAsia="en-GB"/>
              </w:rPr>
              <w:t xml:space="preserve">Medon dilutus pythonissa </w:t>
            </w:r>
            <w:r w:rsidRPr="00445A39">
              <w:rPr>
                <w:sz w:val="20"/>
                <w:szCs w:val="20"/>
                <w:lang w:eastAsia="en-GB"/>
              </w:rPr>
              <w:t>Saulsy, 1864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F001" w14:textId="77777777" w:rsidR="006C1A11" w:rsidRPr="00445A39" w:rsidRDefault="006C1A11" w:rsidP="003B50E1">
            <w:pPr>
              <w:rPr>
                <w:lang w:val="da-DK" w:eastAsia="en-GB"/>
              </w:rPr>
            </w:pPr>
            <w:r w:rsidRPr="00445A39">
              <w:rPr>
                <w:lang w:val="da-DK" w:eastAsia="en-GB"/>
              </w:rPr>
              <w:t>Ba(7), Da(6), Ea(4)c(5)d(7)e(1), Ha(16), Ia(4), Ja(17), La(9), Ma(2), Na(21), Oc(1), Vb(1)</w:t>
            </w:r>
          </w:p>
        </w:tc>
      </w:tr>
      <w:tr w:rsidR="006C1A11" w:rsidRPr="00445A39" w14:paraId="19BE055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65A6" w14:textId="77777777" w:rsidR="006C1A11" w:rsidRPr="00445A39" w:rsidRDefault="006C1A11" w:rsidP="003B50E1">
            <w:pPr>
              <w:rPr>
                <w:lang w:eastAsia="en-GB"/>
              </w:rPr>
            </w:pPr>
            <w:r w:rsidRPr="00445A39">
              <w:rPr>
                <w:i/>
                <w:iCs/>
                <w:sz w:val="20"/>
                <w:szCs w:val="20"/>
                <w:lang w:eastAsia="en-GB"/>
              </w:rPr>
              <w:t xml:space="preserve">Medon fusculus </w:t>
            </w:r>
            <w:r w:rsidRPr="00445A39">
              <w:rPr>
                <w:sz w:val="20"/>
                <w:szCs w:val="20"/>
                <w:lang w:eastAsia="en-GB"/>
              </w:rPr>
              <w:t>Mannerheim 1831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08AEA" w14:textId="77777777" w:rsidR="006C1A11" w:rsidRPr="00445A39" w:rsidRDefault="006C1A11" w:rsidP="003B50E1">
            <w:pPr>
              <w:rPr>
                <w:lang w:eastAsia="en-GB"/>
              </w:rPr>
            </w:pPr>
            <w:r w:rsidRPr="00445A39">
              <w:rPr>
                <w:lang w:eastAsia="en-GB"/>
              </w:rPr>
              <w:t>Ja(2), Vb(2)</w:t>
            </w:r>
          </w:p>
        </w:tc>
      </w:tr>
      <w:tr w:rsidR="006C1A11" w:rsidRPr="00445A39" w14:paraId="49F8AF9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3F70" w14:textId="77777777" w:rsidR="006C1A11" w:rsidRPr="00445A39" w:rsidRDefault="006C1A11" w:rsidP="003B50E1">
            <w:pPr>
              <w:rPr>
                <w:lang w:eastAsia="en-GB"/>
              </w:rPr>
            </w:pPr>
            <w:r w:rsidRPr="00445A39">
              <w:rPr>
                <w:i/>
                <w:iCs/>
                <w:sz w:val="20"/>
                <w:szCs w:val="20"/>
                <w:lang w:eastAsia="en-GB"/>
              </w:rPr>
              <w:t xml:space="preserve">Medon sp.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7B30" w14:textId="77777777" w:rsidR="006C1A11" w:rsidRPr="00445A39" w:rsidRDefault="006C1A11" w:rsidP="003B50E1">
            <w:pPr>
              <w:rPr>
                <w:lang w:eastAsia="en-GB"/>
              </w:rPr>
            </w:pPr>
            <w:r w:rsidRPr="00445A39">
              <w:rPr>
                <w:lang w:eastAsia="en-GB"/>
              </w:rPr>
              <w:t>Vb(1)</w:t>
            </w:r>
          </w:p>
        </w:tc>
      </w:tr>
      <w:tr w:rsidR="006C1A11" w:rsidRPr="00445A39" w14:paraId="1E7489FE"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3F9F5" w14:textId="77777777" w:rsidR="006C1A11" w:rsidRPr="00445A39" w:rsidRDefault="006C1A11" w:rsidP="003B50E1">
            <w:pPr>
              <w:rPr>
                <w:lang w:eastAsia="en-GB"/>
              </w:rPr>
            </w:pPr>
            <w:r w:rsidRPr="00445A39">
              <w:rPr>
                <w:i/>
                <w:iCs/>
                <w:sz w:val="20"/>
                <w:szCs w:val="20"/>
                <w:lang w:eastAsia="en-GB"/>
              </w:rPr>
              <w:t xml:space="preserve">Platydomene sp.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91341" w14:textId="77777777" w:rsidR="006C1A11" w:rsidRPr="00445A39" w:rsidRDefault="006C1A11" w:rsidP="003B50E1">
            <w:pPr>
              <w:rPr>
                <w:lang w:eastAsia="en-GB"/>
              </w:rPr>
            </w:pPr>
            <w:r w:rsidRPr="00445A39">
              <w:rPr>
                <w:lang w:eastAsia="en-GB"/>
              </w:rPr>
              <w:t>W(2)</w:t>
            </w:r>
          </w:p>
        </w:tc>
      </w:tr>
      <w:tr w:rsidR="006C1A11" w:rsidRPr="00445A39" w14:paraId="16C2932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EA5E5" w14:textId="77777777" w:rsidR="006C1A11" w:rsidRPr="00445A39" w:rsidRDefault="006C1A11" w:rsidP="003B50E1">
            <w:pPr>
              <w:rPr>
                <w:lang w:eastAsia="en-GB"/>
              </w:rPr>
            </w:pPr>
            <w:r w:rsidRPr="00445A39">
              <w:rPr>
                <w:b/>
                <w:bCs/>
                <w:lang w:eastAsia="en-GB"/>
              </w:rPr>
              <w:t>Staphylininae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2D1D" w14:textId="77777777" w:rsidR="006C1A11" w:rsidRPr="00445A39" w:rsidRDefault="006C1A11" w:rsidP="003B50E1">
            <w:pPr>
              <w:rPr>
                <w:lang w:eastAsia="en-GB"/>
              </w:rPr>
            </w:pPr>
          </w:p>
        </w:tc>
      </w:tr>
      <w:tr w:rsidR="006C1A11" w:rsidRPr="00445A39" w14:paraId="7BFD898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A619" w14:textId="77777777" w:rsidR="006C1A11" w:rsidRPr="00445A39" w:rsidRDefault="006C1A11" w:rsidP="003B50E1">
            <w:pPr>
              <w:rPr>
                <w:lang w:eastAsia="en-GB"/>
              </w:rPr>
            </w:pPr>
            <w:r w:rsidRPr="00445A39">
              <w:rPr>
                <w:i/>
                <w:iCs/>
                <w:sz w:val="20"/>
                <w:szCs w:val="20"/>
                <w:lang w:eastAsia="en-GB"/>
              </w:rPr>
              <w:t xml:space="preserve">Dinothenarus flavocephalus </w:t>
            </w:r>
            <w:r w:rsidRPr="00445A39">
              <w:rPr>
                <w:sz w:val="20"/>
                <w:szCs w:val="20"/>
                <w:lang w:eastAsia="en-GB"/>
              </w:rPr>
              <w:t>Goeze, 1777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DFE0" w14:textId="77777777" w:rsidR="006C1A11" w:rsidRPr="00445A39" w:rsidRDefault="006C1A11" w:rsidP="003B50E1">
            <w:pPr>
              <w:rPr>
                <w:lang w:eastAsia="en-GB"/>
              </w:rPr>
            </w:pPr>
            <w:r w:rsidRPr="00445A39">
              <w:rPr>
                <w:lang w:eastAsia="en-GB"/>
              </w:rPr>
              <w:t>Bb(1), Jb(1)</w:t>
            </w:r>
          </w:p>
        </w:tc>
      </w:tr>
      <w:tr w:rsidR="006C1A11" w:rsidRPr="00445A39" w14:paraId="5F61948E"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3673" w14:textId="77777777" w:rsidR="006C1A11" w:rsidRPr="00445A39" w:rsidRDefault="006C1A11" w:rsidP="003B50E1">
            <w:pPr>
              <w:rPr>
                <w:lang w:eastAsia="en-GB"/>
              </w:rPr>
            </w:pPr>
            <w:r w:rsidRPr="00445A39">
              <w:rPr>
                <w:i/>
                <w:iCs/>
                <w:sz w:val="20"/>
                <w:szCs w:val="20"/>
                <w:lang w:eastAsia="en-GB"/>
              </w:rPr>
              <w:t xml:space="preserve">Heterothops dissimilis </w:t>
            </w:r>
            <w:r w:rsidRPr="00445A39">
              <w:rPr>
                <w:sz w:val="20"/>
                <w:szCs w:val="20"/>
                <w:lang w:eastAsia="en-GB"/>
              </w:rPr>
              <w:t>Gravenhorst, 1802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AB39" w14:textId="77777777" w:rsidR="006C1A11" w:rsidRPr="00445A39" w:rsidRDefault="006C1A11" w:rsidP="003B50E1">
            <w:pPr>
              <w:rPr>
                <w:lang w:eastAsia="en-GB"/>
              </w:rPr>
            </w:pPr>
            <w:r w:rsidRPr="00445A39">
              <w:rPr>
                <w:lang w:eastAsia="en-GB"/>
              </w:rPr>
              <w:t>Ba(1), Ec(1)</w:t>
            </w:r>
          </w:p>
        </w:tc>
      </w:tr>
      <w:tr w:rsidR="006C1A11" w:rsidRPr="00445A39" w14:paraId="4AE94B5D"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E62D" w14:textId="77777777" w:rsidR="006C1A11" w:rsidRPr="00445A39" w:rsidRDefault="006C1A11" w:rsidP="003B50E1">
            <w:pPr>
              <w:rPr>
                <w:lang w:eastAsia="en-GB"/>
              </w:rPr>
            </w:pPr>
            <w:r w:rsidRPr="00445A39">
              <w:rPr>
                <w:i/>
                <w:iCs/>
                <w:sz w:val="20"/>
                <w:szCs w:val="20"/>
                <w:lang w:eastAsia="en-GB"/>
              </w:rPr>
              <w:t>Hypnogyra sp.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16F9" w14:textId="77777777" w:rsidR="006C1A11" w:rsidRPr="00445A39" w:rsidRDefault="006C1A11" w:rsidP="003B50E1">
            <w:pPr>
              <w:rPr>
                <w:lang w:eastAsia="en-GB"/>
              </w:rPr>
            </w:pPr>
            <w:r w:rsidRPr="00445A39">
              <w:rPr>
                <w:lang w:eastAsia="en-GB"/>
              </w:rPr>
              <w:t>La(1)</w:t>
            </w:r>
          </w:p>
        </w:tc>
      </w:tr>
      <w:tr w:rsidR="006C1A11" w:rsidRPr="00445A39" w14:paraId="425D040E"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D00C1" w14:textId="77777777" w:rsidR="006C1A11" w:rsidRPr="00445A39" w:rsidRDefault="006C1A11" w:rsidP="003B50E1">
            <w:pPr>
              <w:rPr>
                <w:lang w:eastAsia="en-GB"/>
              </w:rPr>
            </w:pPr>
            <w:r w:rsidRPr="00445A39">
              <w:rPr>
                <w:i/>
                <w:iCs/>
                <w:sz w:val="20"/>
                <w:szCs w:val="20"/>
                <w:lang w:eastAsia="en-GB"/>
              </w:rPr>
              <w:lastRenderedPageBreak/>
              <w:t xml:space="preserve">Hypnogyra sp.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E160" w14:textId="77777777" w:rsidR="006C1A11" w:rsidRPr="00445A39" w:rsidRDefault="006C1A11" w:rsidP="003B50E1">
            <w:pPr>
              <w:rPr>
                <w:lang w:eastAsia="en-GB"/>
              </w:rPr>
            </w:pPr>
            <w:r w:rsidRPr="00445A39">
              <w:rPr>
                <w:lang w:eastAsia="en-GB"/>
              </w:rPr>
              <w:t>Vb(1)</w:t>
            </w:r>
          </w:p>
        </w:tc>
      </w:tr>
      <w:tr w:rsidR="006C1A11" w:rsidRPr="00445A39" w14:paraId="6053BA0C"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6162" w14:textId="77777777" w:rsidR="006C1A11" w:rsidRPr="00445A39" w:rsidRDefault="006C1A11" w:rsidP="003B50E1">
            <w:pPr>
              <w:rPr>
                <w:lang w:eastAsia="en-GB"/>
              </w:rPr>
            </w:pPr>
            <w:r w:rsidRPr="00445A39">
              <w:rPr>
                <w:i/>
                <w:iCs/>
                <w:sz w:val="20"/>
                <w:szCs w:val="20"/>
                <w:lang w:eastAsia="en-GB"/>
              </w:rPr>
              <w:t xml:space="preserve">Ocypus mus </w:t>
            </w:r>
            <w:r w:rsidRPr="00445A39">
              <w:rPr>
                <w:sz w:val="20"/>
                <w:szCs w:val="20"/>
                <w:lang w:eastAsia="en-GB"/>
              </w:rPr>
              <w:t>Brulle, 1832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1AD56" w14:textId="77777777" w:rsidR="006C1A11" w:rsidRPr="00445A39" w:rsidRDefault="006C1A11" w:rsidP="003B50E1">
            <w:pPr>
              <w:rPr>
                <w:lang w:eastAsia="en-GB"/>
              </w:rPr>
            </w:pPr>
            <w:r w:rsidRPr="00445A39">
              <w:rPr>
                <w:lang w:eastAsia="en-GB"/>
              </w:rPr>
              <w:t>Lc(1), Ma(1)</w:t>
            </w:r>
          </w:p>
        </w:tc>
      </w:tr>
      <w:tr w:rsidR="006C1A11" w:rsidRPr="00445A39" w14:paraId="6374F356"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373A" w14:textId="77777777" w:rsidR="006C1A11" w:rsidRPr="00445A39" w:rsidRDefault="006C1A11" w:rsidP="003B50E1">
            <w:pPr>
              <w:rPr>
                <w:lang w:eastAsia="en-GB"/>
              </w:rPr>
            </w:pPr>
            <w:r w:rsidRPr="00445A39">
              <w:rPr>
                <w:i/>
                <w:iCs/>
                <w:sz w:val="20"/>
                <w:szCs w:val="20"/>
                <w:lang w:eastAsia="en-GB"/>
              </w:rPr>
              <w:t xml:space="preserve">Ocypus picipennis </w:t>
            </w:r>
            <w:r w:rsidRPr="00445A39">
              <w:rPr>
                <w:sz w:val="20"/>
                <w:szCs w:val="20"/>
                <w:lang w:eastAsia="en-GB"/>
              </w:rPr>
              <w:t>Fabricius, 1793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6FE1" w14:textId="77777777" w:rsidR="006C1A11" w:rsidRPr="00445A39" w:rsidRDefault="006C1A11" w:rsidP="003B50E1">
            <w:pPr>
              <w:rPr>
                <w:lang w:eastAsia="en-GB"/>
              </w:rPr>
            </w:pPr>
            <w:r w:rsidRPr="00445A39">
              <w:rPr>
                <w:lang w:eastAsia="en-GB"/>
              </w:rPr>
              <w:t>Qb(1)</w:t>
            </w:r>
          </w:p>
        </w:tc>
      </w:tr>
      <w:tr w:rsidR="006C1A11" w:rsidRPr="00737A17" w14:paraId="79BF0A6F"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19F7" w14:textId="77777777" w:rsidR="006C1A11" w:rsidRPr="00445A39" w:rsidRDefault="006C1A11" w:rsidP="003B50E1">
            <w:pPr>
              <w:rPr>
                <w:lang w:eastAsia="en-GB"/>
              </w:rPr>
            </w:pPr>
            <w:r w:rsidRPr="00445A39">
              <w:rPr>
                <w:i/>
                <w:iCs/>
                <w:sz w:val="20"/>
                <w:szCs w:val="20"/>
                <w:lang w:eastAsia="en-GB"/>
              </w:rPr>
              <w:t xml:space="preserve">Othius lapidicola </w:t>
            </w:r>
            <w:r w:rsidRPr="00445A39">
              <w:rPr>
                <w:sz w:val="20"/>
                <w:szCs w:val="20"/>
                <w:lang w:eastAsia="en-GB"/>
              </w:rPr>
              <w:t>Markel &amp; Kiesenwetter, 1848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8C58B" w14:textId="77777777" w:rsidR="006C1A11" w:rsidRPr="00445A39" w:rsidRDefault="006C1A11" w:rsidP="003B50E1">
            <w:pPr>
              <w:rPr>
                <w:lang w:val="da-DK" w:eastAsia="en-GB"/>
              </w:rPr>
            </w:pPr>
            <w:r w:rsidRPr="00445A39">
              <w:rPr>
                <w:lang w:val="da-DK" w:eastAsia="en-GB"/>
              </w:rPr>
              <w:t>Ba(13), Ia(3), Ja(1), La(6), Ma(3), Na(3), Vb(1)</w:t>
            </w:r>
          </w:p>
        </w:tc>
      </w:tr>
      <w:tr w:rsidR="006C1A11" w:rsidRPr="00445A39" w14:paraId="43D17920"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3338" w14:textId="77777777" w:rsidR="006C1A11" w:rsidRPr="00445A39" w:rsidRDefault="006C1A11" w:rsidP="003B50E1">
            <w:pPr>
              <w:rPr>
                <w:lang w:eastAsia="en-GB"/>
              </w:rPr>
            </w:pPr>
            <w:r w:rsidRPr="00445A39">
              <w:rPr>
                <w:i/>
                <w:iCs/>
                <w:sz w:val="20"/>
                <w:szCs w:val="20"/>
                <w:lang w:eastAsia="en-GB"/>
              </w:rPr>
              <w:t xml:space="preserve">Philonthus debilis </w:t>
            </w:r>
            <w:r w:rsidRPr="00445A39">
              <w:rPr>
                <w:sz w:val="20"/>
                <w:szCs w:val="20"/>
                <w:lang w:eastAsia="en-GB"/>
              </w:rPr>
              <w:t>Gravenhorst, 1802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BE96" w14:textId="77777777" w:rsidR="006C1A11" w:rsidRPr="00445A39" w:rsidRDefault="006C1A11" w:rsidP="003B50E1">
            <w:pPr>
              <w:rPr>
                <w:lang w:eastAsia="en-GB"/>
              </w:rPr>
            </w:pPr>
            <w:r w:rsidRPr="00445A39">
              <w:rPr>
                <w:lang w:eastAsia="en-GB"/>
              </w:rPr>
              <w:t>Kb(5), Lc(1), Qb(1)</w:t>
            </w:r>
          </w:p>
        </w:tc>
      </w:tr>
      <w:tr w:rsidR="006C1A11" w:rsidRPr="00737A17" w14:paraId="4FF6FE61"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AB8C" w14:textId="77777777" w:rsidR="006C1A11" w:rsidRPr="00445A39" w:rsidRDefault="006C1A11" w:rsidP="003B50E1">
            <w:pPr>
              <w:rPr>
                <w:lang w:eastAsia="en-GB"/>
              </w:rPr>
            </w:pPr>
            <w:r w:rsidRPr="00445A39">
              <w:rPr>
                <w:i/>
                <w:iCs/>
                <w:sz w:val="20"/>
                <w:szCs w:val="20"/>
                <w:lang w:eastAsia="en-GB"/>
              </w:rPr>
              <w:t xml:space="preserve">Quedius humeralis </w:t>
            </w:r>
            <w:r w:rsidRPr="00445A39">
              <w:rPr>
                <w:sz w:val="20"/>
                <w:szCs w:val="20"/>
                <w:lang w:eastAsia="en-GB"/>
              </w:rPr>
              <w:t>Stephens, 1831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FB6B" w14:textId="77777777" w:rsidR="006C1A11" w:rsidRPr="00445A39" w:rsidRDefault="006C1A11" w:rsidP="003B50E1">
            <w:pPr>
              <w:rPr>
                <w:lang w:val="da-DK" w:eastAsia="en-GB"/>
              </w:rPr>
            </w:pPr>
            <w:r w:rsidRPr="00445A39">
              <w:rPr>
                <w:lang w:val="da-DK" w:eastAsia="en-GB"/>
              </w:rPr>
              <w:t>Ba(1), Ec(8)d(2), Ha(1), Ia(3), Ja(22), La(2)c(3), Ma(5), Vb(2)</w:t>
            </w:r>
          </w:p>
        </w:tc>
      </w:tr>
      <w:tr w:rsidR="006C1A11" w:rsidRPr="00445A39" w14:paraId="39EFEFD7"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A628" w14:textId="77777777" w:rsidR="006C1A11" w:rsidRPr="00445A39" w:rsidRDefault="006C1A11" w:rsidP="003B50E1">
            <w:pPr>
              <w:rPr>
                <w:lang w:eastAsia="en-GB"/>
              </w:rPr>
            </w:pPr>
            <w:r w:rsidRPr="00445A39">
              <w:rPr>
                <w:i/>
                <w:iCs/>
                <w:sz w:val="20"/>
                <w:szCs w:val="20"/>
                <w:lang w:eastAsia="en-GB"/>
              </w:rPr>
              <w:t xml:space="preserve">Quedius nivicola </w:t>
            </w:r>
            <w:r w:rsidRPr="00445A39">
              <w:rPr>
                <w:sz w:val="20"/>
                <w:szCs w:val="20"/>
                <w:lang w:eastAsia="en-GB"/>
              </w:rPr>
              <w:t>Kiesenwetter, 1858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1AFC" w14:textId="77777777" w:rsidR="006C1A11" w:rsidRPr="00445A39" w:rsidRDefault="006C1A11" w:rsidP="003B50E1">
            <w:pPr>
              <w:rPr>
                <w:lang w:eastAsia="en-GB"/>
              </w:rPr>
            </w:pPr>
            <w:r w:rsidRPr="00445A39">
              <w:rPr>
                <w:lang w:eastAsia="en-GB"/>
              </w:rPr>
              <w:t>Ja(2), Ma(1), Na(1)</w:t>
            </w:r>
          </w:p>
        </w:tc>
      </w:tr>
      <w:tr w:rsidR="006C1A11" w:rsidRPr="00445A39" w14:paraId="69FBFB2B" w14:textId="77777777" w:rsidTr="003B50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F115" w14:textId="77777777" w:rsidR="006C1A11" w:rsidRPr="00445A39" w:rsidRDefault="006C1A11" w:rsidP="003B50E1">
            <w:pPr>
              <w:rPr>
                <w:lang w:eastAsia="en-GB"/>
              </w:rPr>
            </w:pPr>
            <w:r w:rsidRPr="00445A39">
              <w:rPr>
                <w:i/>
                <w:iCs/>
                <w:sz w:val="20"/>
                <w:szCs w:val="20"/>
                <w:lang w:eastAsia="en-GB"/>
              </w:rPr>
              <w:t xml:space="preserve">Quedius scintillans </w:t>
            </w:r>
            <w:r w:rsidRPr="00445A39">
              <w:rPr>
                <w:sz w:val="20"/>
                <w:szCs w:val="20"/>
                <w:lang w:eastAsia="en-GB"/>
              </w:rPr>
              <w:t>Gravenhorst, 1806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94A3" w14:textId="77777777" w:rsidR="006C1A11" w:rsidRPr="00445A39" w:rsidRDefault="006C1A11" w:rsidP="003B50E1">
            <w:pPr>
              <w:keepNext/>
              <w:rPr>
                <w:lang w:eastAsia="en-GB"/>
              </w:rPr>
            </w:pPr>
            <w:r w:rsidRPr="00445A39">
              <w:rPr>
                <w:lang w:eastAsia="en-GB"/>
              </w:rPr>
              <w:t>Ja(1), Lc(7), Na(1), Qb(1)</w:t>
            </w:r>
          </w:p>
        </w:tc>
      </w:tr>
    </w:tbl>
    <w:p w14:paraId="722AD3BE" w14:textId="77777777" w:rsidR="00475418" w:rsidRDefault="00475418" w:rsidP="007328E7">
      <w:pPr>
        <w:spacing w:line="360" w:lineRule="auto"/>
        <w:rPr>
          <w:ins w:id="36" w:author="Hans Adam Bøgh Marstrand-Jørgensen" w:date="2020-02-20T22:48:00Z"/>
          <w:b/>
          <w:sz w:val="28"/>
          <w:szCs w:val="28"/>
          <w:lang w:val="en-GB" w:eastAsia="en-GB"/>
        </w:rPr>
      </w:pPr>
    </w:p>
    <w:p w14:paraId="79E2F0EE" w14:textId="57304744" w:rsidR="007328E7" w:rsidRPr="00475418" w:rsidRDefault="002E2515" w:rsidP="007328E7">
      <w:pPr>
        <w:spacing w:line="360" w:lineRule="auto"/>
        <w:rPr>
          <w:sz w:val="28"/>
          <w:szCs w:val="28"/>
          <w:lang w:val="en-GB" w:eastAsia="en-GB"/>
          <w:rPrChange w:id="37" w:author="Hans Adam Bøgh Marstrand-Jørgensen" w:date="2020-02-20T22:48:00Z">
            <w:rPr>
              <w:lang w:val="en-GB" w:eastAsia="en-GB"/>
            </w:rPr>
          </w:rPrChange>
        </w:rPr>
      </w:pPr>
      <w:r w:rsidRPr="00475418">
        <w:rPr>
          <w:b/>
          <w:sz w:val="28"/>
          <w:szCs w:val="28"/>
          <w:lang w:val="en-GB" w:eastAsia="en-GB"/>
          <w:rPrChange w:id="38" w:author="Hans Adam Bøgh Marstrand-Jørgensen" w:date="2020-02-20T22:48:00Z">
            <w:rPr>
              <w:b/>
              <w:lang w:val="en-GB" w:eastAsia="en-GB"/>
            </w:rPr>
          </w:rPrChange>
        </w:rPr>
        <w:t>Discussion</w:t>
      </w:r>
    </w:p>
    <w:p w14:paraId="359DABBD" w14:textId="24F30A88" w:rsidR="00ED37F4" w:rsidRDefault="00DD3502" w:rsidP="007328E7">
      <w:pPr>
        <w:spacing w:line="360" w:lineRule="auto"/>
        <w:rPr>
          <w:lang w:val="en-GB" w:eastAsia="en-GB"/>
        </w:rPr>
      </w:pPr>
      <w:r>
        <w:rPr>
          <w:lang w:val="en-GB" w:eastAsia="en-GB"/>
        </w:rPr>
        <w:t>The Staphylinidae of Skyros are most like those of the Greek mainland. Most, but not all species found are shared with the mainland,</w:t>
      </w:r>
      <w:ins w:id="39" w:author="Hans Adam Bøgh Marstrand-Jørgensen" w:date="2020-02-20T22:03:00Z">
        <w:r w:rsidR="00A11375">
          <w:rPr>
            <w:lang w:val="en-GB" w:eastAsia="en-GB"/>
          </w:rPr>
          <w:t xml:space="preserve"> and Skyros shares far more species with the mainland than any other location we have investigated.</w:t>
        </w:r>
      </w:ins>
      <w:del w:id="40" w:author="Hans Adam Bøgh Marstrand-Jørgensen" w:date="2020-02-20T22:02:00Z">
        <w:r w:rsidDel="00A11375">
          <w:rPr>
            <w:lang w:val="en-GB" w:eastAsia="en-GB"/>
          </w:rPr>
          <w:delText xml:space="preserve"> </w:delText>
        </w:r>
        <w:commentRangeStart w:id="41"/>
        <w:r w:rsidDel="00A11375">
          <w:rPr>
            <w:lang w:val="en-GB" w:eastAsia="en-GB"/>
          </w:rPr>
          <w:delText xml:space="preserve">and it is by far the place so far investigated which </w:delText>
        </w:r>
        <w:r w:rsidR="001C678D" w:rsidDel="00A11375">
          <w:rPr>
            <w:lang w:val="en-GB" w:eastAsia="en-GB"/>
          </w:rPr>
          <w:delText>has the most overlap in species with Skyros</w:delText>
        </w:r>
        <w:commentRangeEnd w:id="41"/>
        <w:r w:rsidR="003B50E1" w:rsidDel="00A11375">
          <w:rPr>
            <w:rStyle w:val="CommentReference"/>
          </w:rPr>
          <w:commentReference w:id="41"/>
        </w:r>
      </w:del>
      <w:r w:rsidR="001C678D">
        <w:rPr>
          <w:lang w:val="en-GB" w:eastAsia="en-GB"/>
        </w:rPr>
        <w:t>. While it also has many species</w:t>
      </w:r>
      <w:del w:id="42" w:author="Hans Adam Bøgh Marstrand-Jørgensen" w:date="2020-02-20T22:02:00Z">
        <w:r w:rsidR="001C678D" w:rsidDel="00A11375">
          <w:rPr>
            <w:lang w:val="en-GB" w:eastAsia="en-GB"/>
          </w:rPr>
          <w:delText>,</w:delText>
        </w:r>
      </w:del>
      <w:r w:rsidR="001C678D">
        <w:rPr>
          <w:lang w:val="en-GB" w:eastAsia="en-GB"/>
        </w:rPr>
        <w:t xml:space="preserve"> which are found in Turkey, all but one (</w:t>
      </w:r>
      <w:proofErr w:type="spellStart"/>
      <w:r w:rsidR="001C678D" w:rsidRPr="001C678D">
        <w:rPr>
          <w:i/>
          <w:lang w:val="en-GB" w:eastAsia="en-GB"/>
        </w:rPr>
        <w:t>Stenus</w:t>
      </w:r>
      <w:proofErr w:type="spellEnd"/>
      <w:r w:rsidR="001C678D" w:rsidRPr="001C678D">
        <w:rPr>
          <w:i/>
          <w:lang w:val="en-GB" w:eastAsia="en-GB"/>
        </w:rPr>
        <w:t xml:space="preserve"> </w:t>
      </w:r>
      <w:proofErr w:type="spellStart"/>
      <w:r w:rsidR="001C678D" w:rsidRPr="001C678D">
        <w:rPr>
          <w:i/>
          <w:lang w:val="en-GB" w:eastAsia="en-GB"/>
        </w:rPr>
        <w:t>erythrocnemus</w:t>
      </w:r>
      <w:proofErr w:type="spellEnd"/>
      <w:r w:rsidR="001C678D">
        <w:rPr>
          <w:lang w:val="en-GB" w:eastAsia="en-GB"/>
        </w:rPr>
        <w:t xml:space="preserve">, </w:t>
      </w:r>
      <w:r w:rsidR="001C678D" w:rsidRPr="00445A39">
        <w:rPr>
          <w:sz w:val="20"/>
          <w:szCs w:val="20"/>
          <w:lang w:eastAsia="en-GB"/>
        </w:rPr>
        <w:t>Eppelsheim, 1884</w:t>
      </w:r>
      <w:r w:rsidR="001C678D">
        <w:rPr>
          <w:sz w:val="20"/>
          <w:szCs w:val="20"/>
          <w:lang w:val="en-US" w:eastAsia="en-GB"/>
        </w:rPr>
        <w:t>) are also found in Greece.</w:t>
      </w:r>
      <w:r>
        <w:rPr>
          <w:lang w:val="en-GB" w:eastAsia="en-GB"/>
        </w:rPr>
        <w:t xml:space="preserve"> </w:t>
      </w:r>
      <w:r w:rsidR="00C94994">
        <w:rPr>
          <w:lang w:val="en-GB" w:eastAsia="en-GB"/>
        </w:rPr>
        <w:t>Although some of the species</w:t>
      </w:r>
      <w:r w:rsidR="00E5335E">
        <w:rPr>
          <w:lang w:val="en-GB" w:eastAsia="en-GB"/>
        </w:rPr>
        <w:t xml:space="preserve"> which we have found are not yet found among the remaining, sampled Aegean islands</w:t>
      </w:r>
      <w:r w:rsidR="00A7708F">
        <w:rPr>
          <w:lang w:val="en-GB" w:eastAsia="en-GB"/>
        </w:rPr>
        <w:t xml:space="preserve"> those which have been found are generally shared by more than one other island</w:t>
      </w:r>
      <w:r w:rsidR="0021618E">
        <w:rPr>
          <w:lang w:val="en-GB" w:eastAsia="en-GB"/>
        </w:rPr>
        <w:t xml:space="preserve">. </w:t>
      </w:r>
      <w:r w:rsidR="005D18DD">
        <w:rPr>
          <w:lang w:val="en-GB" w:eastAsia="en-GB"/>
        </w:rPr>
        <w:t xml:space="preserve">Some species are also new </w:t>
      </w:r>
      <w:r w:rsidR="008F1E59">
        <w:rPr>
          <w:lang w:val="en-GB" w:eastAsia="en-GB"/>
        </w:rPr>
        <w:t>to the Aegean</w:t>
      </w:r>
      <w:r w:rsidR="003B50E1">
        <w:rPr>
          <w:lang w:val="en-GB" w:eastAsia="en-GB"/>
        </w:rPr>
        <w:t xml:space="preserve"> Islands as a whole, these include </w:t>
      </w:r>
      <w:proofErr w:type="spellStart"/>
      <w:r w:rsidR="008F1E59" w:rsidRPr="00A11375">
        <w:rPr>
          <w:i/>
          <w:lang w:val="en-GB" w:eastAsia="en-GB"/>
        </w:rPr>
        <w:t>Stenus</w:t>
      </w:r>
      <w:proofErr w:type="spellEnd"/>
      <w:r w:rsidR="008F1E59" w:rsidRPr="00A11375">
        <w:rPr>
          <w:i/>
          <w:lang w:val="en-GB" w:eastAsia="en-GB"/>
        </w:rPr>
        <w:t xml:space="preserve"> </w:t>
      </w:r>
      <w:proofErr w:type="spellStart"/>
      <w:r w:rsidR="008F1E59" w:rsidRPr="00A11375">
        <w:rPr>
          <w:i/>
          <w:lang w:val="en-GB" w:eastAsia="en-GB"/>
        </w:rPr>
        <w:t>ludyi</w:t>
      </w:r>
      <w:proofErr w:type="spellEnd"/>
      <w:r w:rsidR="008F1E59">
        <w:rPr>
          <w:lang w:val="en-GB" w:eastAsia="en-GB"/>
        </w:rPr>
        <w:t xml:space="preserve">, </w:t>
      </w:r>
      <w:proofErr w:type="spellStart"/>
      <w:r w:rsidR="008F1E59" w:rsidRPr="00A11375">
        <w:rPr>
          <w:i/>
          <w:lang w:val="en-GB" w:eastAsia="en-GB"/>
        </w:rPr>
        <w:t>Oxypoda</w:t>
      </w:r>
      <w:proofErr w:type="spellEnd"/>
      <w:r w:rsidR="008F1E59" w:rsidRPr="00A11375">
        <w:rPr>
          <w:i/>
          <w:lang w:val="en-GB" w:eastAsia="en-GB"/>
        </w:rPr>
        <w:t xml:space="preserve"> </w:t>
      </w:r>
      <w:proofErr w:type="spellStart"/>
      <w:r w:rsidR="008F1E59" w:rsidRPr="00A11375">
        <w:rPr>
          <w:i/>
          <w:lang w:val="en-GB" w:eastAsia="en-GB"/>
        </w:rPr>
        <w:t>abdominalis</w:t>
      </w:r>
      <w:proofErr w:type="spellEnd"/>
      <w:r w:rsidR="008F1E59">
        <w:rPr>
          <w:lang w:val="en-GB" w:eastAsia="en-GB"/>
        </w:rPr>
        <w:t xml:space="preserve">, </w:t>
      </w:r>
      <w:proofErr w:type="spellStart"/>
      <w:r w:rsidR="003B50E1" w:rsidRPr="00A11375">
        <w:rPr>
          <w:i/>
          <w:lang w:val="en-GB" w:eastAsia="en-GB"/>
        </w:rPr>
        <w:t>Oxypoda</w:t>
      </w:r>
      <w:proofErr w:type="spellEnd"/>
      <w:r w:rsidR="003B50E1" w:rsidRPr="00A11375">
        <w:rPr>
          <w:i/>
          <w:lang w:val="en-GB" w:eastAsia="en-GB"/>
        </w:rPr>
        <w:t xml:space="preserve"> </w:t>
      </w:r>
      <w:r w:rsidR="008F1E59" w:rsidRPr="00A11375">
        <w:rPr>
          <w:i/>
          <w:lang w:val="en-GB" w:eastAsia="en-GB"/>
        </w:rPr>
        <w:t>alternans</w:t>
      </w:r>
      <w:r w:rsidR="008F1E59">
        <w:rPr>
          <w:lang w:val="en-GB" w:eastAsia="en-GB"/>
        </w:rPr>
        <w:t xml:space="preserve">, </w:t>
      </w:r>
      <w:proofErr w:type="spellStart"/>
      <w:r w:rsidR="003B50E1" w:rsidRPr="00A11375">
        <w:rPr>
          <w:i/>
          <w:lang w:val="en-GB" w:eastAsia="en-GB"/>
        </w:rPr>
        <w:t>Oxypoda</w:t>
      </w:r>
      <w:proofErr w:type="spellEnd"/>
      <w:r w:rsidR="003B50E1" w:rsidRPr="00A11375">
        <w:rPr>
          <w:i/>
          <w:lang w:val="en-GB" w:eastAsia="en-GB"/>
        </w:rPr>
        <w:t xml:space="preserve"> </w:t>
      </w:r>
      <w:r w:rsidR="008F1E59" w:rsidRPr="00A11375">
        <w:rPr>
          <w:i/>
          <w:lang w:val="en-GB" w:eastAsia="en-GB"/>
        </w:rPr>
        <w:t>praecox</w:t>
      </w:r>
      <w:r w:rsidR="003B50E1">
        <w:rPr>
          <w:lang w:val="en-GB" w:eastAsia="en-GB"/>
        </w:rPr>
        <w:t>,</w:t>
      </w:r>
      <w:r w:rsidR="008F1E59">
        <w:rPr>
          <w:lang w:val="en-GB" w:eastAsia="en-GB"/>
        </w:rPr>
        <w:t xml:space="preserve"> </w:t>
      </w:r>
      <w:proofErr w:type="spellStart"/>
      <w:r w:rsidR="003B50E1" w:rsidRPr="00A11375">
        <w:rPr>
          <w:i/>
          <w:lang w:val="en-GB" w:eastAsia="en-GB"/>
        </w:rPr>
        <w:t>Oxypoda</w:t>
      </w:r>
      <w:proofErr w:type="spellEnd"/>
      <w:r w:rsidR="003B50E1" w:rsidRPr="00A11375">
        <w:rPr>
          <w:i/>
          <w:lang w:val="en-GB" w:eastAsia="en-GB"/>
        </w:rPr>
        <w:t xml:space="preserve"> </w:t>
      </w:r>
      <w:r w:rsidR="008F1E59" w:rsidRPr="00A11375">
        <w:rPr>
          <w:i/>
          <w:lang w:val="en-GB" w:eastAsia="en-GB"/>
        </w:rPr>
        <w:t>togata</w:t>
      </w:r>
      <w:r w:rsidR="008F1E59">
        <w:rPr>
          <w:lang w:val="en-GB" w:eastAsia="en-GB"/>
        </w:rPr>
        <w:t xml:space="preserve">, </w:t>
      </w:r>
      <w:proofErr w:type="spellStart"/>
      <w:r w:rsidR="008F1E59" w:rsidRPr="00A11375">
        <w:rPr>
          <w:i/>
          <w:lang w:val="en-GB" w:eastAsia="en-GB"/>
        </w:rPr>
        <w:t>Liogluta</w:t>
      </w:r>
      <w:proofErr w:type="spellEnd"/>
      <w:r w:rsidR="008F1E59" w:rsidRPr="00A11375">
        <w:rPr>
          <w:i/>
          <w:lang w:val="en-GB" w:eastAsia="en-GB"/>
        </w:rPr>
        <w:t xml:space="preserve"> </w:t>
      </w:r>
      <w:proofErr w:type="spellStart"/>
      <w:r w:rsidR="008F1E59" w:rsidRPr="00A11375">
        <w:rPr>
          <w:i/>
          <w:lang w:val="en-GB" w:eastAsia="en-GB"/>
        </w:rPr>
        <w:t>microptera</w:t>
      </w:r>
      <w:proofErr w:type="spellEnd"/>
      <w:r w:rsidR="008F1E59">
        <w:rPr>
          <w:lang w:val="en-GB" w:eastAsia="en-GB"/>
        </w:rPr>
        <w:t xml:space="preserve">, </w:t>
      </w:r>
      <w:proofErr w:type="spellStart"/>
      <w:r w:rsidR="008F1E59" w:rsidRPr="00A11375">
        <w:rPr>
          <w:i/>
          <w:lang w:val="en-GB" w:eastAsia="en-GB"/>
        </w:rPr>
        <w:t>Atheta</w:t>
      </w:r>
      <w:proofErr w:type="spellEnd"/>
      <w:r w:rsidR="008F1E59" w:rsidRPr="00A11375">
        <w:rPr>
          <w:i/>
          <w:lang w:val="en-GB" w:eastAsia="en-GB"/>
        </w:rPr>
        <w:t xml:space="preserve"> </w:t>
      </w:r>
      <w:proofErr w:type="spellStart"/>
      <w:r w:rsidR="008F1E59" w:rsidRPr="00A11375">
        <w:rPr>
          <w:i/>
          <w:lang w:val="en-GB" w:eastAsia="en-GB"/>
        </w:rPr>
        <w:t>aquatilis</w:t>
      </w:r>
      <w:proofErr w:type="spellEnd"/>
      <w:r w:rsidR="003B50E1">
        <w:rPr>
          <w:lang w:val="en-GB" w:eastAsia="en-GB"/>
        </w:rPr>
        <w:t>. Most of these are known from the</w:t>
      </w:r>
      <w:r w:rsidR="00955B47">
        <w:rPr>
          <w:lang w:val="en-GB" w:eastAsia="en-GB"/>
        </w:rPr>
        <w:t xml:space="preserve"> Balkan</w:t>
      </w:r>
      <w:r w:rsidR="003B50E1">
        <w:rPr>
          <w:lang w:val="en-GB" w:eastAsia="en-GB"/>
        </w:rPr>
        <w:t xml:space="preserve"> mainland, so they were expected to be present</w:t>
      </w:r>
      <w:r w:rsidR="00955B47">
        <w:rPr>
          <w:lang w:val="en-GB" w:eastAsia="en-GB"/>
        </w:rPr>
        <w:t xml:space="preserve">. </w:t>
      </w:r>
    </w:p>
    <w:p w14:paraId="66C096E0" w14:textId="128F8A3B" w:rsidR="0021618E" w:rsidRDefault="00613338" w:rsidP="007328E7">
      <w:pPr>
        <w:spacing w:line="360" w:lineRule="auto"/>
        <w:rPr>
          <w:lang w:val="en-GB" w:eastAsia="en-GB"/>
        </w:rPr>
      </w:pPr>
      <w:r>
        <w:rPr>
          <w:lang w:val="en-GB" w:eastAsia="en-GB"/>
        </w:rPr>
        <w:t xml:space="preserve">Most of the beetles which we have found are widespread, </w:t>
      </w:r>
      <w:r w:rsidR="003B50E1">
        <w:rPr>
          <w:lang w:val="en-GB" w:eastAsia="en-GB"/>
        </w:rPr>
        <w:t>most are found across the Palearctic (22 species), some are even Holarctic (8 species), and a few</w:t>
      </w:r>
      <w:r>
        <w:rPr>
          <w:lang w:val="en-GB" w:eastAsia="en-GB"/>
        </w:rPr>
        <w:t xml:space="preserve"> cosmopolitan </w:t>
      </w:r>
      <w:r w:rsidR="003B50E1">
        <w:rPr>
          <w:lang w:val="en-GB" w:eastAsia="en-GB"/>
        </w:rPr>
        <w:t>(</w:t>
      </w:r>
      <w:r w:rsidR="00ED37F4">
        <w:rPr>
          <w:lang w:val="en-GB" w:eastAsia="en-GB"/>
        </w:rPr>
        <w:t>5</w:t>
      </w:r>
      <w:r w:rsidR="003B50E1">
        <w:rPr>
          <w:lang w:val="en-GB" w:eastAsia="en-GB"/>
        </w:rPr>
        <w:t xml:space="preserve"> species</w:t>
      </w:r>
      <w:r w:rsidR="00ED37F4">
        <w:rPr>
          <w:lang w:val="en-GB" w:eastAsia="en-GB"/>
        </w:rPr>
        <w:t xml:space="preserve">) </w:t>
      </w:r>
      <w:r w:rsidR="003B50E1">
        <w:rPr>
          <w:lang w:val="en-GB" w:eastAsia="en-GB"/>
        </w:rPr>
        <w:t xml:space="preserve">or found just in </w:t>
      </w:r>
      <w:r>
        <w:rPr>
          <w:lang w:val="en-GB" w:eastAsia="en-GB"/>
        </w:rPr>
        <w:t>Europe</w:t>
      </w:r>
      <w:r w:rsidR="00ED37F4">
        <w:rPr>
          <w:lang w:val="en-GB" w:eastAsia="en-GB"/>
        </w:rPr>
        <w:t xml:space="preserve"> (11</w:t>
      </w:r>
      <w:r w:rsidR="003B50E1">
        <w:rPr>
          <w:lang w:val="en-GB" w:eastAsia="en-GB"/>
        </w:rPr>
        <w:t xml:space="preserve"> species</w:t>
      </w:r>
      <w:r w:rsidR="00ED37F4">
        <w:rPr>
          <w:lang w:val="en-GB" w:eastAsia="en-GB"/>
        </w:rPr>
        <w:t>)</w:t>
      </w:r>
      <w:r>
        <w:rPr>
          <w:lang w:val="en-GB" w:eastAsia="en-GB"/>
        </w:rPr>
        <w:t>. There is also quite a few</w:t>
      </w:r>
      <w:r w:rsidR="003B4FEF">
        <w:rPr>
          <w:lang w:val="en-GB" w:eastAsia="en-GB"/>
        </w:rPr>
        <w:t xml:space="preserve"> restricted to the </w:t>
      </w:r>
      <w:proofErr w:type="spellStart"/>
      <w:r w:rsidR="003B4FEF">
        <w:rPr>
          <w:lang w:val="en-GB" w:eastAsia="en-GB"/>
        </w:rPr>
        <w:t>M</w:t>
      </w:r>
      <w:r>
        <w:rPr>
          <w:lang w:val="en-GB" w:eastAsia="en-GB"/>
        </w:rPr>
        <w:t>editerranian</w:t>
      </w:r>
      <w:proofErr w:type="spellEnd"/>
      <w:r w:rsidR="003B4FEF">
        <w:rPr>
          <w:lang w:val="en-GB" w:eastAsia="en-GB"/>
        </w:rPr>
        <w:t xml:space="preserve"> Region</w:t>
      </w:r>
      <w:r>
        <w:rPr>
          <w:lang w:val="en-GB" w:eastAsia="en-GB"/>
        </w:rPr>
        <w:t xml:space="preserve"> (8</w:t>
      </w:r>
      <w:r w:rsidR="003B4FEF">
        <w:rPr>
          <w:lang w:val="en-GB" w:eastAsia="en-GB"/>
        </w:rPr>
        <w:t xml:space="preserve"> species</w:t>
      </w:r>
      <w:r>
        <w:rPr>
          <w:lang w:val="en-GB" w:eastAsia="en-GB"/>
        </w:rPr>
        <w:t>)</w:t>
      </w:r>
      <w:r w:rsidR="00ED37F4">
        <w:rPr>
          <w:lang w:val="en-GB" w:eastAsia="en-GB"/>
        </w:rPr>
        <w:t xml:space="preserve"> and only a few species which are </w:t>
      </w:r>
      <w:r w:rsidR="003B4FEF">
        <w:rPr>
          <w:lang w:val="en-GB" w:eastAsia="en-GB"/>
        </w:rPr>
        <w:t>restricted to the</w:t>
      </w:r>
      <w:r w:rsidR="00ED37F4">
        <w:rPr>
          <w:lang w:val="en-GB" w:eastAsia="en-GB"/>
        </w:rPr>
        <w:t xml:space="preserve"> Aegean/Anatolian region (3 species). </w:t>
      </w:r>
      <w:proofErr w:type="gramStart"/>
      <w:r w:rsidR="00ED37F4">
        <w:rPr>
          <w:lang w:val="en-GB" w:eastAsia="en-GB"/>
        </w:rPr>
        <w:t>Thus</w:t>
      </w:r>
      <w:proofErr w:type="gramEnd"/>
      <w:r w:rsidR="00ED37F4">
        <w:rPr>
          <w:lang w:val="en-GB" w:eastAsia="en-GB"/>
        </w:rPr>
        <w:t xml:space="preserve"> we see that only a clear minority of the species which we have found are exclusive or near </w:t>
      </w:r>
      <w:r w:rsidR="00AE69A7">
        <w:rPr>
          <w:lang w:val="en-GB" w:eastAsia="en-GB"/>
        </w:rPr>
        <w:t>exclusive</w:t>
      </w:r>
      <w:r w:rsidR="00ED37F4">
        <w:rPr>
          <w:lang w:val="en-GB" w:eastAsia="en-GB"/>
        </w:rPr>
        <w:t xml:space="preserve"> to the region. </w:t>
      </w:r>
    </w:p>
    <w:p w14:paraId="734B16A1" w14:textId="13964509" w:rsidR="003B4FEF" w:rsidRDefault="00AE69A7" w:rsidP="007328E7">
      <w:pPr>
        <w:spacing w:line="360" w:lineRule="auto"/>
        <w:rPr>
          <w:ins w:id="43" w:author="Hans Adam Bøgh Marstrand-Jørgensen" w:date="2020-02-20T22:47:00Z"/>
          <w:lang w:val="en-GB" w:eastAsia="en-GB"/>
        </w:rPr>
      </w:pPr>
      <w:r>
        <w:rPr>
          <w:lang w:val="en-GB" w:eastAsia="en-GB"/>
        </w:rPr>
        <w:lastRenderedPageBreak/>
        <w:t xml:space="preserve">We </w:t>
      </w:r>
      <w:r w:rsidR="003B4FEF">
        <w:rPr>
          <w:lang w:val="en-GB" w:eastAsia="en-GB"/>
        </w:rPr>
        <w:t xml:space="preserve">believe </w:t>
      </w:r>
      <w:r>
        <w:rPr>
          <w:lang w:val="en-GB" w:eastAsia="en-GB"/>
        </w:rPr>
        <w:t xml:space="preserve">that </w:t>
      </w:r>
      <w:r w:rsidR="003B4FEF">
        <w:rPr>
          <w:lang w:val="en-GB" w:eastAsia="en-GB"/>
        </w:rPr>
        <w:t>we have compiled a good initial</w:t>
      </w:r>
      <w:r>
        <w:rPr>
          <w:lang w:val="en-GB" w:eastAsia="en-GB"/>
        </w:rPr>
        <w:t xml:space="preserve"> species list of the </w:t>
      </w:r>
      <w:proofErr w:type="spellStart"/>
      <w:r>
        <w:rPr>
          <w:lang w:val="en-GB" w:eastAsia="en-GB"/>
        </w:rPr>
        <w:t>Skyrian</w:t>
      </w:r>
      <w:proofErr w:type="spellEnd"/>
      <w:r>
        <w:rPr>
          <w:lang w:val="en-GB" w:eastAsia="en-GB"/>
        </w:rPr>
        <w:t xml:space="preserve"> rove beetles. </w:t>
      </w:r>
      <w:r w:rsidR="00F63A66">
        <w:rPr>
          <w:lang w:val="en-GB" w:eastAsia="en-GB"/>
        </w:rPr>
        <w:t xml:space="preserve">The large temperature difference contributes to the variation in species collected between the trips and makes for a more representative species list of the island. </w:t>
      </w:r>
      <w:r w:rsidR="003B4FEF">
        <w:rPr>
          <w:lang w:val="en-GB" w:eastAsia="en-GB"/>
        </w:rPr>
        <w:t xml:space="preserve">This said our trips have only </w:t>
      </w:r>
      <w:r w:rsidR="00F63A66">
        <w:rPr>
          <w:lang w:val="en-GB" w:eastAsia="en-GB"/>
        </w:rPr>
        <w:t xml:space="preserve">covered a small portion of habitats found on Skyros and very limited temporal variation with both trips occurring during the spring. With more collecting on the island we are sure that the list of species will grow, but this paper will make for a good starter for more thorough investigation of Skyros and other Aegean Islands. </w:t>
      </w:r>
    </w:p>
    <w:p w14:paraId="06E330DB" w14:textId="039473BF" w:rsidR="001C1B71" w:rsidRPr="001C1B71" w:rsidRDefault="001C1B71" w:rsidP="007328E7">
      <w:pPr>
        <w:spacing w:line="360" w:lineRule="auto"/>
        <w:rPr>
          <w:b/>
          <w:bCs/>
          <w:sz w:val="28"/>
          <w:szCs w:val="28"/>
          <w:lang w:val="en-GB" w:eastAsia="en-GB"/>
          <w:rPrChange w:id="44" w:author="Hans Adam Bøgh Marstrand-Jørgensen" w:date="2020-02-20T22:48:00Z">
            <w:rPr>
              <w:lang w:val="en-GB" w:eastAsia="en-GB"/>
            </w:rPr>
          </w:rPrChange>
        </w:rPr>
      </w:pPr>
      <w:ins w:id="45" w:author="Hans Adam Bøgh Marstrand-Jørgensen" w:date="2020-02-20T22:47:00Z">
        <w:r w:rsidRPr="001C1B71">
          <w:rPr>
            <w:b/>
            <w:bCs/>
            <w:sz w:val="28"/>
            <w:szCs w:val="28"/>
            <w:lang w:val="en-GB" w:eastAsia="en-GB"/>
            <w:rPrChange w:id="46" w:author="Hans Adam Bøgh Marstrand-Jørgensen" w:date="2020-02-20T22:48:00Z">
              <w:rPr>
                <w:sz w:val="28"/>
                <w:szCs w:val="28"/>
                <w:lang w:val="en-GB" w:eastAsia="en-GB"/>
              </w:rPr>
            </w:rPrChange>
          </w:rPr>
          <w:t>R</w:t>
        </w:r>
      </w:ins>
      <w:ins w:id="47" w:author="Hans Adam Bøgh Marstrand-Jørgensen" w:date="2020-02-20T22:48:00Z">
        <w:r w:rsidRPr="001C1B71">
          <w:rPr>
            <w:b/>
            <w:bCs/>
            <w:sz w:val="28"/>
            <w:szCs w:val="28"/>
            <w:lang w:val="en-GB" w:eastAsia="en-GB"/>
            <w:rPrChange w:id="48" w:author="Hans Adam Bøgh Marstrand-Jørgensen" w:date="2020-02-20T22:48:00Z">
              <w:rPr>
                <w:sz w:val="28"/>
                <w:szCs w:val="28"/>
                <w:lang w:val="en-GB" w:eastAsia="en-GB"/>
              </w:rPr>
            </w:rPrChange>
          </w:rPr>
          <w:t>eferences</w:t>
        </w:r>
      </w:ins>
    </w:p>
    <w:p w14:paraId="5FAB0433" w14:textId="0E88C31F" w:rsidR="001C1B71" w:rsidRPr="001C1B71" w:rsidRDefault="00A229AD" w:rsidP="001C1B71">
      <w:pPr>
        <w:widowControl w:val="0"/>
        <w:autoSpaceDE w:val="0"/>
        <w:autoSpaceDN w:val="0"/>
        <w:adjustRightInd w:val="0"/>
        <w:spacing w:line="360" w:lineRule="auto"/>
        <w:rPr>
          <w:rFonts w:ascii="Calibri" w:hAnsi="Calibri" w:cs="Calibri"/>
          <w:noProof/>
          <w:szCs w:val="24"/>
        </w:rPr>
      </w:pPr>
      <w:ins w:id="49" w:author="Hans Adam Bøgh Marstrand-Jørgensen" w:date="2020-02-20T22:21:00Z">
        <w:r>
          <w:rPr>
            <w:lang w:val="en-GB" w:eastAsia="en-GB"/>
          </w:rPr>
          <w:fldChar w:fldCharType="begin" w:fldLock="1"/>
        </w:r>
        <w:r>
          <w:rPr>
            <w:lang w:val="en-GB" w:eastAsia="en-GB"/>
          </w:rPr>
          <w:instrText xml:space="preserve">ADDIN Mendeley Bibliography CSL_BIBLIOGRAPHY </w:instrText>
        </w:r>
      </w:ins>
      <w:r>
        <w:rPr>
          <w:lang w:val="en-GB" w:eastAsia="en-GB"/>
        </w:rPr>
        <w:fldChar w:fldCharType="separate"/>
      </w:r>
      <w:r w:rsidR="001C1B71" w:rsidRPr="001C1B71">
        <w:rPr>
          <w:rFonts w:ascii="Calibri" w:hAnsi="Calibri" w:cs="Calibri"/>
          <w:noProof/>
          <w:szCs w:val="24"/>
        </w:rPr>
        <w:t xml:space="preserve">Assing, V. (2005). Two new species and new records of Staphylinidae from the Greek island Lesbos (Insecta: Coleoptera). Linzer Biol. Beitr. </w:t>
      </w:r>
      <w:r w:rsidR="001C1B71" w:rsidRPr="001C1B71">
        <w:rPr>
          <w:rFonts w:ascii="Calibri" w:hAnsi="Calibri" w:cs="Calibri"/>
          <w:i/>
          <w:iCs/>
          <w:noProof/>
          <w:szCs w:val="24"/>
        </w:rPr>
        <w:t>37</w:t>
      </w:r>
      <w:r w:rsidR="001C1B71" w:rsidRPr="001C1B71">
        <w:rPr>
          <w:rFonts w:ascii="Calibri" w:hAnsi="Calibri" w:cs="Calibri"/>
          <w:noProof/>
          <w:szCs w:val="24"/>
        </w:rPr>
        <w:t>, 1035–1046.</w:t>
      </w:r>
    </w:p>
    <w:p w14:paraId="3ECD07A5"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(2013a). On the Staphylinidae (Coleoptera) of Crete , Greece. Stuttgarter Beiträge Zur Naturkunde, Ser. A </w:t>
      </w:r>
      <w:r w:rsidRPr="001C1B71">
        <w:rPr>
          <w:rFonts w:ascii="Calibri" w:hAnsi="Calibri" w:cs="Calibri"/>
          <w:i/>
          <w:iCs/>
          <w:noProof/>
          <w:szCs w:val="24"/>
        </w:rPr>
        <w:t>30</w:t>
      </w:r>
      <w:r w:rsidRPr="001C1B71">
        <w:rPr>
          <w:rFonts w:ascii="Calibri" w:hAnsi="Calibri" w:cs="Calibri"/>
          <w:noProof/>
          <w:szCs w:val="24"/>
        </w:rPr>
        <w:t>, 83–102.</w:t>
      </w:r>
    </w:p>
    <w:p w14:paraId="5AAB2D17"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(2013b). On the Staphylinidae of Rhodes, Greece. Linzer Biol. Beitr. </w:t>
      </w:r>
      <w:r w:rsidRPr="001C1B71">
        <w:rPr>
          <w:rFonts w:ascii="Calibri" w:hAnsi="Calibri" w:cs="Calibri"/>
          <w:i/>
          <w:iCs/>
          <w:noProof/>
          <w:szCs w:val="24"/>
        </w:rPr>
        <w:t>45</w:t>
      </w:r>
      <w:r w:rsidRPr="001C1B71">
        <w:rPr>
          <w:rFonts w:ascii="Calibri" w:hAnsi="Calibri" w:cs="Calibri"/>
          <w:noProof/>
          <w:szCs w:val="24"/>
        </w:rPr>
        <w:t>, 1587–1613.</w:t>
      </w:r>
    </w:p>
    <w:p w14:paraId="73EDB7A0"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(2015a). On the Staphylinidae of the Greek island Chios ( Insecta : Coleoptera ). Linzer Biol. Beitraege </w:t>
      </w:r>
      <w:r w:rsidRPr="001C1B71">
        <w:rPr>
          <w:rFonts w:ascii="Calibri" w:hAnsi="Calibri" w:cs="Calibri"/>
          <w:i/>
          <w:iCs/>
          <w:noProof/>
          <w:szCs w:val="24"/>
        </w:rPr>
        <w:t>47</w:t>
      </w:r>
      <w:r w:rsidRPr="001C1B71">
        <w:rPr>
          <w:rFonts w:ascii="Calibri" w:hAnsi="Calibri" w:cs="Calibri"/>
          <w:noProof/>
          <w:szCs w:val="24"/>
        </w:rPr>
        <w:t>, 43–55.</w:t>
      </w:r>
    </w:p>
    <w:p w14:paraId="01AA6107"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(2015b). On the Staphylinidae (Coleoptera) of Crete II. Seven new species, a new synonymy, and additional records. Stuttgarter Beiträge Zur Naturkunde, Ser. A </w:t>
      </w:r>
      <w:r w:rsidRPr="001C1B71">
        <w:rPr>
          <w:rFonts w:ascii="Calibri" w:hAnsi="Calibri" w:cs="Calibri"/>
          <w:i/>
          <w:iCs/>
          <w:noProof/>
          <w:szCs w:val="24"/>
        </w:rPr>
        <w:t>30</w:t>
      </w:r>
      <w:r w:rsidRPr="001C1B71">
        <w:rPr>
          <w:rFonts w:ascii="Calibri" w:hAnsi="Calibri" w:cs="Calibri"/>
          <w:noProof/>
          <w:szCs w:val="24"/>
        </w:rPr>
        <w:t>, 95–112.</w:t>
      </w:r>
    </w:p>
    <w:p w14:paraId="0058EC3D"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(2015c). On the Staphylinidae of the Greek island Samos (Coleoptera: Staphylinidae). Koleopterol. Rundschau </w:t>
      </w:r>
      <w:r w:rsidRPr="001C1B71">
        <w:rPr>
          <w:rFonts w:ascii="Calibri" w:hAnsi="Calibri" w:cs="Calibri"/>
          <w:i/>
          <w:iCs/>
          <w:noProof/>
          <w:szCs w:val="24"/>
        </w:rPr>
        <w:t>85</w:t>
      </w:r>
      <w:r w:rsidRPr="001C1B71">
        <w:rPr>
          <w:rFonts w:ascii="Calibri" w:hAnsi="Calibri" w:cs="Calibri"/>
          <w:noProof/>
          <w:szCs w:val="24"/>
        </w:rPr>
        <w:t>, 81–102.</w:t>
      </w:r>
    </w:p>
    <w:p w14:paraId="6E6B9775"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(2016a). On the Staphylinidae of the Greek island Lesbos II, with supplementary notes on the fauna of Samos and Chios. Koleopterol. Rundschau </w:t>
      </w:r>
      <w:r w:rsidRPr="001C1B71">
        <w:rPr>
          <w:rFonts w:ascii="Calibri" w:hAnsi="Calibri" w:cs="Calibri"/>
          <w:i/>
          <w:iCs/>
          <w:noProof/>
          <w:szCs w:val="24"/>
        </w:rPr>
        <w:t>86</w:t>
      </w:r>
      <w:r w:rsidRPr="001C1B71">
        <w:rPr>
          <w:rFonts w:ascii="Calibri" w:hAnsi="Calibri" w:cs="Calibri"/>
          <w:noProof/>
          <w:szCs w:val="24"/>
        </w:rPr>
        <w:t>, 103–138.</w:t>
      </w:r>
    </w:p>
    <w:p w14:paraId="309E564A"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(2016b). On the Staphylinidae of the Greek island Karpathos (Insecta: Coleoptera). Linzer Biol. Beitraege </w:t>
      </w:r>
      <w:r w:rsidRPr="001C1B71">
        <w:rPr>
          <w:rFonts w:ascii="Calibri" w:hAnsi="Calibri" w:cs="Calibri"/>
          <w:i/>
          <w:iCs/>
          <w:noProof/>
          <w:szCs w:val="24"/>
        </w:rPr>
        <w:t>48</w:t>
      </w:r>
      <w:r w:rsidRPr="001C1B71">
        <w:rPr>
          <w:rFonts w:ascii="Calibri" w:hAnsi="Calibri" w:cs="Calibri"/>
          <w:noProof/>
          <w:szCs w:val="24"/>
        </w:rPr>
        <w:t>, 253–263.</w:t>
      </w:r>
    </w:p>
    <w:p w14:paraId="45612907"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(2017a). On the Staphylinidae of the Greek island Kos, with an appendix on Carabidae and additional records from other islands (Insecta: Coleoptera). Linzer Biol. Beitraege </w:t>
      </w:r>
      <w:r w:rsidRPr="001C1B71">
        <w:rPr>
          <w:rFonts w:ascii="Calibri" w:hAnsi="Calibri" w:cs="Calibri"/>
          <w:i/>
          <w:iCs/>
          <w:noProof/>
          <w:szCs w:val="24"/>
        </w:rPr>
        <w:t>49</w:t>
      </w:r>
      <w:r w:rsidRPr="001C1B71">
        <w:rPr>
          <w:rFonts w:ascii="Calibri" w:hAnsi="Calibri" w:cs="Calibri"/>
          <w:noProof/>
          <w:szCs w:val="24"/>
        </w:rPr>
        <w:t>, 191–205.</w:t>
      </w:r>
    </w:p>
    <w:p w14:paraId="3B6FCAB5"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(2017b). A revision of the Alevonota species of the Palaearctic region. II. A new species from Cyprus and additional records (Coleoptera: Staphylinidae: Aleocharinae). Linzer Biol. Beitraege </w:t>
      </w:r>
      <w:r w:rsidRPr="001C1B71">
        <w:rPr>
          <w:rFonts w:ascii="Calibri" w:hAnsi="Calibri" w:cs="Calibri"/>
          <w:i/>
          <w:iCs/>
          <w:noProof/>
          <w:szCs w:val="24"/>
        </w:rPr>
        <w:t>49</w:t>
      </w:r>
      <w:r w:rsidRPr="001C1B71">
        <w:rPr>
          <w:rFonts w:ascii="Calibri" w:hAnsi="Calibri" w:cs="Calibri"/>
          <w:noProof/>
          <w:szCs w:val="24"/>
        </w:rPr>
        <w:t>, 229–234.</w:t>
      </w:r>
    </w:p>
    <w:p w14:paraId="4AC06170"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(2017c). On the Staphylinidae of the Greek island Ikaría, with supplementary notes on the </w:t>
      </w:r>
      <w:r w:rsidRPr="001C1B71">
        <w:rPr>
          <w:rFonts w:ascii="Calibri" w:hAnsi="Calibri" w:cs="Calibri"/>
          <w:noProof/>
          <w:szCs w:val="24"/>
        </w:rPr>
        <w:lastRenderedPageBreak/>
        <w:t xml:space="preserve">fauna of Samos (Coleoptera: Staphylinidae). Koleopterol. Rundschau </w:t>
      </w:r>
      <w:r w:rsidRPr="001C1B71">
        <w:rPr>
          <w:rFonts w:ascii="Calibri" w:hAnsi="Calibri" w:cs="Calibri"/>
          <w:i/>
          <w:iCs/>
          <w:noProof/>
          <w:szCs w:val="24"/>
        </w:rPr>
        <w:t>87</w:t>
      </w:r>
      <w:r w:rsidRPr="001C1B71">
        <w:rPr>
          <w:rFonts w:ascii="Calibri" w:hAnsi="Calibri" w:cs="Calibri"/>
          <w:noProof/>
          <w:szCs w:val="24"/>
        </w:rPr>
        <w:t>, 89–116.</w:t>
      </w:r>
    </w:p>
    <w:p w14:paraId="5166DDCD"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and Wunderle, P. (2001). On the Staphylinidae of Cyprus (Coleoptera). Entomol. Zeitschrift </w:t>
      </w:r>
      <w:r w:rsidRPr="001C1B71">
        <w:rPr>
          <w:rFonts w:ascii="Calibri" w:hAnsi="Calibri" w:cs="Calibri"/>
          <w:i/>
          <w:iCs/>
          <w:noProof/>
          <w:szCs w:val="24"/>
        </w:rPr>
        <w:t>111</w:t>
      </w:r>
      <w:r w:rsidRPr="001C1B71">
        <w:rPr>
          <w:rFonts w:ascii="Calibri" w:hAnsi="Calibri" w:cs="Calibri"/>
          <w:noProof/>
          <w:szCs w:val="24"/>
        </w:rPr>
        <w:t>, 34–41.</w:t>
      </w:r>
    </w:p>
    <w:p w14:paraId="7257F2B0"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Assing, V., Brachat, V., and Meybohm, H. (2018). On the Staphylinidae of the Greek island Corfu (Insecta : Coleoptera). Beiträge Zur Entomol. </w:t>
      </w:r>
      <w:r w:rsidRPr="001C1B71">
        <w:rPr>
          <w:rFonts w:ascii="Calibri" w:hAnsi="Calibri" w:cs="Calibri"/>
          <w:i/>
          <w:iCs/>
          <w:noProof/>
          <w:szCs w:val="24"/>
        </w:rPr>
        <w:t>68</w:t>
      </w:r>
      <w:r w:rsidRPr="001C1B71">
        <w:rPr>
          <w:rFonts w:ascii="Calibri" w:hAnsi="Calibri" w:cs="Calibri"/>
          <w:noProof/>
          <w:szCs w:val="24"/>
        </w:rPr>
        <w:t>, 31–67.</w:t>
      </w:r>
    </w:p>
    <w:p w14:paraId="33063563"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Fotiadis, G., and Vrahnakis, M.S. (2012). Action Plan for Agropastoral Ecosystems. Final Report. A project run under the framework of Acion Α2. Agropastoral Action Plan. LIFE09NAT/GR/000323 - “Demonstration of the Biodiversity Action Planning approach, to benefit local biodiversity on an Aegean i.</w:t>
      </w:r>
    </w:p>
    <w:p w14:paraId="103ADCBA"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Hansen, A.K., Justesen, M.J., Kepfer-Rojas, S., Byriel, D.B., Pedersen, J., and Solodovnikov, A. (2018). Ecogeographic patterns in a mainland-island system in Northern Europe as inferred from the rove beetles (Coleoptera: Staphylinidae) on Læsø island. Eur. J. Entomol. </w:t>
      </w:r>
      <w:r w:rsidRPr="001C1B71">
        <w:rPr>
          <w:rFonts w:ascii="Calibri" w:hAnsi="Calibri" w:cs="Calibri"/>
          <w:i/>
          <w:iCs/>
          <w:noProof/>
          <w:szCs w:val="24"/>
        </w:rPr>
        <w:t>115</w:t>
      </w:r>
      <w:r w:rsidRPr="001C1B71">
        <w:rPr>
          <w:rFonts w:ascii="Calibri" w:hAnsi="Calibri" w:cs="Calibri"/>
          <w:noProof/>
          <w:szCs w:val="24"/>
        </w:rPr>
        <w:t>, 256–263.</w:t>
      </w:r>
    </w:p>
    <w:p w14:paraId="3D32832B"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Kræmer, L. (2015). Rove beetle ( Coleoptera : Staphylinidae ) fauna of the Greek Island Skyros : composition and biogeography. University of Copenhagen.</w:t>
      </w:r>
    </w:p>
    <w:p w14:paraId="55DED9EB"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 xml:space="preserve">Solodovnikov, A., Yue, Y., Tarasov, S., and Ren, D. (2013). Extinct and extant rove beetles meet in the matrix: Early cretaceous fossils shed light on the evolution of a hyperdiverse insect lineage (Coleoptera: Staphylinidae: Staphylininae). Cladistics </w:t>
      </w:r>
      <w:r w:rsidRPr="001C1B71">
        <w:rPr>
          <w:rFonts w:ascii="Calibri" w:hAnsi="Calibri" w:cs="Calibri"/>
          <w:i/>
          <w:iCs/>
          <w:noProof/>
          <w:szCs w:val="24"/>
        </w:rPr>
        <w:t>29</w:t>
      </w:r>
      <w:r w:rsidRPr="001C1B71">
        <w:rPr>
          <w:rFonts w:ascii="Calibri" w:hAnsi="Calibri" w:cs="Calibri"/>
          <w:noProof/>
          <w:szCs w:val="24"/>
        </w:rPr>
        <w:t>, 360–403.</w:t>
      </w:r>
    </w:p>
    <w:p w14:paraId="615AE948" w14:textId="77777777" w:rsidR="001C1B71" w:rsidRPr="001C1B71" w:rsidRDefault="001C1B71" w:rsidP="001C1B71">
      <w:pPr>
        <w:widowControl w:val="0"/>
        <w:autoSpaceDE w:val="0"/>
        <w:autoSpaceDN w:val="0"/>
        <w:adjustRightInd w:val="0"/>
        <w:spacing w:line="360" w:lineRule="auto"/>
        <w:rPr>
          <w:rFonts w:ascii="Calibri" w:hAnsi="Calibri" w:cs="Calibri"/>
          <w:noProof/>
          <w:szCs w:val="24"/>
        </w:rPr>
      </w:pPr>
      <w:r w:rsidRPr="001C1B71">
        <w:rPr>
          <w:rFonts w:ascii="Calibri" w:hAnsi="Calibri" w:cs="Calibri"/>
          <w:noProof/>
          <w:szCs w:val="24"/>
        </w:rPr>
        <w:t>Thayer, M.K. (2016). Staphylinidae Latreille, 1802. In Zoology Online, (Berlin, Boston: De Gruyter), p.</w:t>
      </w:r>
    </w:p>
    <w:p w14:paraId="77B451FC" w14:textId="77777777" w:rsidR="001C1B71" w:rsidRPr="001C1B71" w:rsidRDefault="001C1B71" w:rsidP="001C1B71">
      <w:pPr>
        <w:widowControl w:val="0"/>
        <w:autoSpaceDE w:val="0"/>
        <w:autoSpaceDN w:val="0"/>
        <w:adjustRightInd w:val="0"/>
        <w:spacing w:line="360" w:lineRule="auto"/>
        <w:rPr>
          <w:rFonts w:ascii="Calibri" w:hAnsi="Calibri" w:cs="Calibri"/>
          <w:noProof/>
        </w:rPr>
      </w:pPr>
      <w:r w:rsidRPr="001C1B71">
        <w:rPr>
          <w:rFonts w:ascii="Calibri" w:hAnsi="Calibri" w:cs="Calibri"/>
          <w:noProof/>
          <w:szCs w:val="24"/>
        </w:rPr>
        <w:t xml:space="preserve">Vrahnakis, M., Fotiadis, G., and Kazoglou, Y. (2012). Skyros : a very “ dry grassland ” Greek island. </w:t>
      </w:r>
      <w:r w:rsidRPr="001C1B71">
        <w:rPr>
          <w:rFonts w:ascii="Calibri" w:hAnsi="Calibri" w:cs="Calibri"/>
          <w:i/>
          <w:iCs/>
          <w:noProof/>
          <w:szCs w:val="24"/>
        </w:rPr>
        <w:t>14</w:t>
      </w:r>
      <w:r w:rsidRPr="001C1B71">
        <w:rPr>
          <w:rFonts w:ascii="Calibri" w:hAnsi="Calibri" w:cs="Calibri"/>
          <w:noProof/>
          <w:szCs w:val="24"/>
        </w:rPr>
        <w:t>, 9–10.</w:t>
      </w:r>
    </w:p>
    <w:p w14:paraId="55ED2835" w14:textId="7EACFE4E" w:rsidR="003B4FEF" w:rsidDel="001C1B71" w:rsidRDefault="00A229AD" w:rsidP="007328E7">
      <w:pPr>
        <w:spacing w:line="360" w:lineRule="auto"/>
        <w:rPr>
          <w:del w:id="50" w:author="Hans Adam Bøgh Marstrand-Jørgensen" w:date="2020-02-20T22:47:00Z"/>
          <w:lang w:val="en-GB" w:eastAsia="en-GB"/>
        </w:rPr>
      </w:pPr>
      <w:ins w:id="51" w:author="Hans Adam Bøgh Marstrand-Jørgensen" w:date="2020-02-20T22:21:00Z">
        <w:r>
          <w:rPr>
            <w:lang w:val="en-GB" w:eastAsia="en-GB"/>
          </w:rPr>
          <w:fldChar w:fldCharType="end"/>
        </w:r>
      </w:ins>
    </w:p>
    <w:p w14:paraId="24DC4AB4" w14:textId="67B8CA41" w:rsidR="003B0620" w:rsidDel="001C1B71" w:rsidRDefault="003B0620" w:rsidP="001C1B71">
      <w:pPr>
        <w:spacing w:line="360" w:lineRule="auto"/>
        <w:rPr>
          <w:del w:id="52" w:author="Hans Adam Bøgh Marstrand-Jørgensen" w:date="2020-02-20T22:47:00Z"/>
          <w:b/>
          <w:sz w:val="40"/>
          <w:szCs w:val="40"/>
          <w:lang w:val="en-US"/>
        </w:rPr>
        <w:pPrChange w:id="53" w:author="Hans Adam Bøgh Marstrand-Jørgensen" w:date="2020-02-20T22:47:00Z">
          <w:pPr/>
        </w:pPrChange>
      </w:pPr>
      <w:del w:id="54" w:author="Hans Adam Bøgh Marstrand-Jørgensen" w:date="2020-02-20T22:47:00Z">
        <w:r w:rsidRPr="003B0620" w:rsidDel="001C1B71">
          <w:rPr>
            <w:b/>
            <w:sz w:val="40"/>
            <w:szCs w:val="40"/>
            <w:lang w:val="en-US"/>
          </w:rPr>
          <w:delText>LITTERATURE</w:delText>
        </w:r>
      </w:del>
    </w:p>
    <w:p w14:paraId="104C64BD" w14:textId="3AD99415" w:rsidR="003B0620" w:rsidRPr="00445A39" w:rsidDel="001C1B71" w:rsidRDefault="003B0620" w:rsidP="003B0620">
      <w:pPr>
        <w:widowControl w:val="0"/>
        <w:autoSpaceDE w:val="0"/>
        <w:autoSpaceDN w:val="0"/>
        <w:adjustRightInd w:val="0"/>
        <w:rPr>
          <w:del w:id="55" w:author="Hans Adam Bøgh Marstrand-Jørgensen" w:date="2020-02-20T22:47:00Z"/>
          <w:noProof/>
        </w:rPr>
      </w:pPr>
      <w:del w:id="56" w:author="Hans Adam Bøgh Marstrand-Jørgensen" w:date="2020-02-20T22:47:00Z">
        <w:r w:rsidRPr="00445A39" w:rsidDel="001C1B71">
          <w:rPr>
            <w:noProof/>
          </w:rPr>
          <w:delText xml:space="preserve">Assing, V. (2005). Two new species and new records of Staphylinidae from the Greek island Lesbos (Insecta: Coleoptera). Linzer Biol. Beitr. </w:delText>
        </w:r>
        <w:r w:rsidRPr="00445A39" w:rsidDel="001C1B71">
          <w:rPr>
            <w:i/>
            <w:iCs/>
            <w:noProof/>
          </w:rPr>
          <w:delText>37</w:delText>
        </w:r>
        <w:r w:rsidRPr="00445A39" w:rsidDel="001C1B71">
          <w:rPr>
            <w:noProof/>
          </w:rPr>
          <w:delText>, 1035–1046.</w:delText>
        </w:r>
      </w:del>
    </w:p>
    <w:p w14:paraId="5DC14FB8" w14:textId="25337D6D" w:rsidR="003B0620" w:rsidRPr="00445A39" w:rsidDel="001C1B71" w:rsidRDefault="003B0620" w:rsidP="003B0620">
      <w:pPr>
        <w:widowControl w:val="0"/>
        <w:autoSpaceDE w:val="0"/>
        <w:autoSpaceDN w:val="0"/>
        <w:adjustRightInd w:val="0"/>
        <w:rPr>
          <w:del w:id="57" w:author="Hans Adam Bøgh Marstrand-Jørgensen" w:date="2020-02-20T22:47:00Z"/>
          <w:noProof/>
        </w:rPr>
      </w:pPr>
      <w:del w:id="58" w:author="Hans Adam Bøgh Marstrand-Jørgensen" w:date="2020-02-20T22:47:00Z">
        <w:r w:rsidRPr="00445A39" w:rsidDel="001C1B71">
          <w:rPr>
            <w:noProof/>
          </w:rPr>
          <w:delText xml:space="preserve">Assing, V. (2013a). On the Staphylinidae (Coleoptera) of Crete , Greece. Stuttgarter Beiträge Zur Naturkunde, Ser. A </w:delText>
        </w:r>
        <w:r w:rsidRPr="00445A39" w:rsidDel="001C1B71">
          <w:rPr>
            <w:i/>
            <w:iCs/>
            <w:noProof/>
          </w:rPr>
          <w:delText>30</w:delText>
        </w:r>
        <w:r w:rsidRPr="00445A39" w:rsidDel="001C1B71">
          <w:rPr>
            <w:noProof/>
          </w:rPr>
          <w:delText>, 83–102.</w:delText>
        </w:r>
      </w:del>
    </w:p>
    <w:p w14:paraId="5C1C345D" w14:textId="607C41D2" w:rsidR="003B0620" w:rsidRPr="00445A39" w:rsidDel="001C1B71" w:rsidRDefault="003B0620" w:rsidP="003B0620">
      <w:pPr>
        <w:widowControl w:val="0"/>
        <w:autoSpaceDE w:val="0"/>
        <w:autoSpaceDN w:val="0"/>
        <w:adjustRightInd w:val="0"/>
        <w:rPr>
          <w:del w:id="59" w:author="Hans Adam Bøgh Marstrand-Jørgensen" w:date="2020-02-20T22:47:00Z"/>
          <w:noProof/>
        </w:rPr>
      </w:pPr>
      <w:del w:id="60" w:author="Hans Adam Bøgh Marstrand-Jørgensen" w:date="2020-02-20T22:47:00Z">
        <w:r w:rsidRPr="00445A39" w:rsidDel="001C1B71">
          <w:rPr>
            <w:noProof/>
          </w:rPr>
          <w:delText xml:space="preserve">Assing, V. (2013b). On the Staphylinidae of Rhodes, Greece. Linzer Biol. Beitr. </w:delText>
        </w:r>
        <w:r w:rsidRPr="00445A39" w:rsidDel="001C1B71">
          <w:rPr>
            <w:i/>
            <w:iCs/>
            <w:noProof/>
          </w:rPr>
          <w:delText>45</w:delText>
        </w:r>
        <w:r w:rsidRPr="00445A39" w:rsidDel="001C1B71">
          <w:rPr>
            <w:noProof/>
          </w:rPr>
          <w:delText>, 1587–1613.</w:delText>
        </w:r>
      </w:del>
    </w:p>
    <w:p w14:paraId="4111AA8D" w14:textId="19D19889" w:rsidR="003B0620" w:rsidRPr="00445A39" w:rsidDel="001C1B71" w:rsidRDefault="003B0620" w:rsidP="003B0620">
      <w:pPr>
        <w:widowControl w:val="0"/>
        <w:autoSpaceDE w:val="0"/>
        <w:autoSpaceDN w:val="0"/>
        <w:adjustRightInd w:val="0"/>
        <w:rPr>
          <w:del w:id="61" w:author="Hans Adam Bøgh Marstrand-Jørgensen" w:date="2020-02-20T22:47:00Z"/>
          <w:noProof/>
        </w:rPr>
      </w:pPr>
      <w:del w:id="62" w:author="Hans Adam Bøgh Marstrand-Jørgensen" w:date="2020-02-20T22:47:00Z">
        <w:r w:rsidRPr="00445A39" w:rsidDel="001C1B71">
          <w:rPr>
            <w:noProof/>
          </w:rPr>
          <w:delText xml:space="preserve">Assing, V. (2015a). On the Staphylinidae of the Greek island Chios ( Insecta : Coleoptera ). Linzer Biol. Beitraege </w:delText>
        </w:r>
        <w:r w:rsidRPr="00445A39" w:rsidDel="001C1B71">
          <w:rPr>
            <w:i/>
            <w:iCs/>
            <w:noProof/>
          </w:rPr>
          <w:delText>47</w:delText>
        </w:r>
        <w:r w:rsidRPr="00445A39" w:rsidDel="001C1B71">
          <w:rPr>
            <w:noProof/>
          </w:rPr>
          <w:delText>, 43–55.</w:delText>
        </w:r>
      </w:del>
    </w:p>
    <w:p w14:paraId="5DC8CA19" w14:textId="38A80E99" w:rsidR="003B0620" w:rsidRPr="00445A39" w:rsidDel="001C1B71" w:rsidRDefault="003B0620" w:rsidP="003B0620">
      <w:pPr>
        <w:widowControl w:val="0"/>
        <w:autoSpaceDE w:val="0"/>
        <w:autoSpaceDN w:val="0"/>
        <w:adjustRightInd w:val="0"/>
        <w:rPr>
          <w:del w:id="63" w:author="Hans Adam Bøgh Marstrand-Jørgensen" w:date="2020-02-20T22:47:00Z"/>
          <w:noProof/>
        </w:rPr>
      </w:pPr>
      <w:del w:id="64" w:author="Hans Adam Bøgh Marstrand-Jørgensen" w:date="2020-02-20T22:47:00Z">
        <w:r w:rsidRPr="00445A39" w:rsidDel="001C1B71">
          <w:rPr>
            <w:noProof/>
          </w:rPr>
          <w:delText xml:space="preserve">Assing, V. (2015b). On the Staphylinidae (Coleoptera) of Crete II. Seven new species, a new </w:delText>
        </w:r>
        <w:r w:rsidRPr="00445A39" w:rsidDel="001C1B71">
          <w:rPr>
            <w:noProof/>
          </w:rPr>
          <w:lastRenderedPageBreak/>
          <w:delText xml:space="preserve">synonymy, and additional records. Stuttgarter Beiträge Zur Naturkunde, Ser. A </w:delText>
        </w:r>
        <w:r w:rsidRPr="00445A39" w:rsidDel="001C1B71">
          <w:rPr>
            <w:i/>
            <w:iCs/>
            <w:noProof/>
          </w:rPr>
          <w:delText>30</w:delText>
        </w:r>
        <w:r w:rsidRPr="00445A39" w:rsidDel="001C1B71">
          <w:rPr>
            <w:noProof/>
          </w:rPr>
          <w:delText>, 95–112.</w:delText>
        </w:r>
      </w:del>
    </w:p>
    <w:p w14:paraId="7AFE09FA" w14:textId="6752E45B" w:rsidR="003B0620" w:rsidRPr="00445A39" w:rsidDel="001C1B71" w:rsidRDefault="003B0620" w:rsidP="003B0620">
      <w:pPr>
        <w:widowControl w:val="0"/>
        <w:autoSpaceDE w:val="0"/>
        <w:autoSpaceDN w:val="0"/>
        <w:adjustRightInd w:val="0"/>
        <w:rPr>
          <w:del w:id="65" w:author="Hans Adam Bøgh Marstrand-Jørgensen" w:date="2020-02-20T22:47:00Z"/>
          <w:noProof/>
        </w:rPr>
      </w:pPr>
      <w:del w:id="66" w:author="Hans Adam Bøgh Marstrand-Jørgensen" w:date="2020-02-20T22:47:00Z">
        <w:r w:rsidRPr="00445A39" w:rsidDel="001C1B71">
          <w:rPr>
            <w:noProof/>
          </w:rPr>
          <w:delText xml:space="preserve">Assing, V. (2015c). On the Staphylinidae of the Greek island Samos (Coleoptera: Staphylinidae). Koleopterol. Rundschau </w:delText>
        </w:r>
        <w:r w:rsidRPr="00445A39" w:rsidDel="001C1B71">
          <w:rPr>
            <w:i/>
            <w:iCs/>
            <w:noProof/>
          </w:rPr>
          <w:delText>85</w:delText>
        </w:r>
        <w:r w:rsidRPr="00445A39" w:rsidDel="001C1B71">
          <w:rPr>
            <w:noProof/>
          </w:rPr>
          <w:delText>, 81–102.</w:delText>
        </w:r>
      </w:del>
    </w:p>
    <w:p w14:paraId="7ED1C769" w14:textId="0ABD675C" w:rsidR="003B0620" w:rsidRPr="00445A39" w:rsidDel="001C1B71" w:rsidRDefault="003B0620" w:rsidP="003B0620">
      <w:pPr>
        <w:widowControl w:val="0"/>
        <w:autoSpaceDE w:val="0"/>
        <w:autoSpaceDN w:val="0"/>
        <w:adjustRightInd w:val="0"/>
        <w:rPr>
          <w:del w:id="67" w:author="Hans Adam Bøgh Marstrand-Jørgensen" w:date="2020-02-20T22:47:00Z"/>
          <w:noProof/>
        </w:rPr>
      </w:pPr>
      <w:del w:id="68" w:author="Hans Adam Bøgh Marstrand-Jørgensen" w:date="2020-02-20T22:47:00Z">
        <w:r w:rsidRPr="00445A39" w:rsidDel="001C1B71">
          <w:rPr>
            <w:noProof/>
          </w:rPr>
          <w:delText xml:space="preserve">Assing, V. (2016a). On the Staphylinidae of the Greek island Lesbos II, with supplementary notes on the fauna of Samos and Chios. Koleopterol. Rundschau </w:delText>
        </w:r>
        <w:r w:rsidRPr="00445A39" w:rsidDel="001C1B71">
          <w:rPr>
            <w:i/>
            <w:iCs/>
            <w:noProof/>
          </w:rPr>
          <w:delText>86</w:delText>
        </w:r>
        <w:r w:rsidRPr="00445A39" w:rsidDel="001C1B71">
          <w:rPr>
            <w:noProof/>
          </w:rPr>
          <w:delText>, 103–138.</w:delText>
        </w:r>
      </w:del>
    </w:p>
    <w:p w14:paraId="50DBF045" w14:textId="0F6337F7" w:rsidR="003B0620" w:rsidRPr="00445A39" w:rsidDel="001C1B71" w:rsidRDefault="003B0620" w:rsidP="003B0620">
      <w:pPr>
        <w:widowControl w:val="0"/>
        <w:autoSpaceDE w:val="0"/>
        <w:autoSpaceDN w:val="0"/>
        <w:adjustRightInd w:val="0"/>
        <w:rPr>
          <w:del w:id="69" w:author="Hans Adam Bøgh Marstrand-Jørgensen" w:date="2020-02-20T22:47:00Z"/>
          <w:noProof/>
        </w:rPr>
      </w:pPr>
      <w:del w:id="70" w:author="Hans Adam Bøgh Marstrand-Jørgensen" w:date="2020-02-20T22:47:00Z">
        <w:r w:rsidRPr="00445A39" w:rsidDel="001C1B71">
          <w:rPr>
            <w:noProof/>
          </w:rPr>
          <w:delText xml:space="preserve">Assing, V. (2016b). On the Staphylinidae of the Greek island Karpathos (Insecta: Coleoptera). Linzer Biol. Beitraege </w:delText>
        </w:r>
        <w:r w:rsidRPr="00445A39" w:rsidDel="001C1B71">
          <w:rPr>
            <w:i/>
            <w:iCs/>
            <w:noProof/>
          </w:rPr>
          <w:delText>48</w:delText>
        </w:r>
        <w:r w:rsidRPr="00445A39" w:rsidDel="001C1B71">
          <w:rPr>
            <w:noProof/>
          </w:rPr>
          <w:delText>, 253–263.</w:delText>
        </w:r>
      </w:del>
    </w:p>
    <w:p w14:paraId="209D5AEA" w14:textId="4781BA68" w:rsidR="003B0620" w:rsidRPr="00445A39" w:rsidDel="001C1B71" w:rsidRDefault="003B0620" w:rsidP="003B0620">
      <w:pPr>
        <w:widowControl w:val="0"/>
        <w:autoSpaceDE w:val="0"/>
        <w:autoSpaceDN w:val="0"/>
        <w:adjustRightInd w:val="0"/>
        <w:rPr>
          <w:del w:id="71" w:author="Hans Adam Bøgh Marstrand-Jørgensen" w:date="2020-02-20T22:47:00Z"/>
          <w:noProof/>
        </w:rPr>
      </w:pPr>
      <w:del w:id="72" w:author="Hans Adam Bøgh Marstrand-Jørgensen" w:date="2020-02-20T22:47:00Z">
        <w:r w:rsidRPr="00445A39" w:rsidDel="001C1B71">
          <w:rPr>
            <w:noProof/>
          </w:rPr>
          <w:delText xml:space="preserve">Assing, V. (2017a). On the Staphylinidae of the Greek island Kos, with an appendix on Carabidae and additional records from other islands (Insecta: Coleoptera). Linzer Biol. Beitraege </w:delText>
        </w:r>
        <w:r w:rsidRPr="00445A39" w:rsidDel="001C1B71">
          <w:rPr>
            <w:i/>
            <w:iCs/>
            <w:noProof/>
          </w:rPr>
          <w:delText>49</w:delText>
        </w:r>
        <w:r w:rsidRPr="00445A39" w:rsidDel="001C1B71">
          <w:rPr>
            <w:noProof/>
          </w:rPr>
          <w:delText>, 191–205.</w:delText>
        </w:r>
      </w:del>
    </w:p>
    <w:p w14:paraId="4FB5804C" w14:textId="6961BBC2" w:rsidR="003B0620" w:rsidRPr="00445A39" w:rsidDel="001C1B71" w:rsidRDefault="003B0620" w:rsidP="003B0620">
      <w:pPr>
        <w:widowControl w:val="0"/>
        <w:autoSpaceDE w:val="0"/>
        <w:autoSpaceDN w:val="0"/>
        <w:adjustRightInd w:val="0"/>
        <w:rPr>
          <w:del w:id="73" w:author="Hans Adam Bøgh Marstrand-Jørgensen" w:date="2020-02-20T22:47:00Z"/>
          <w:noProof/>
        </w:rPr>
      </w:pPr>
      <w:del w:id="74" w:author="Hans Adam Bøgh Marstrand-Jørgensen" w:date="2020-02-20T22:47:00Z">
        <w:r w:rsidRPr="00445A39" w:rsidDel="001C1B71">
          <w:rPr>
            <w:noProof/>
          </w:rPr>
          <w:delText xml:space="preserve">Assing, V. (2017b). A revision of the Alevonota species of the Palaearctic region. II. A new species from Cyprus and additional records (Coleoptera: Staphylinidae: Aleocharinae). Linzer Biol. Beitraege </w:delText>
        </w:r>
        <w:r w:rsidRPr="00445A39" w:rsidDel="001C1B71">
          <w:rPr>
            <w:i/>
            <w:iCs/>
            <w:noProof/>
          </w:rPr>
          <w:delText>49</w:delText>
        </w:r>
        <w:r w:rsidRPr="00445A39" w:rsidDel="001C1B71">
          <w:rPr>
            <w:noProof/>
          </w:rPr>
          <w:delText>, 229–234.</w:delText>
        </w:r>
      </w:del>
    </w:p>
    <w:p w14:paraId="0107D3C8" w14:textId="052AAF96" w:rsidR="003B0620" w:rsidRPr="00445A39" w:rsidDel="001C1B71" w:rsidRDefault="003B0620" w:rsidP="003B0620">
      <w:pPr>
        <w:widowControl w:val="0"/>
        <w:autoSpaceDE w:val="0"/>
        <w:autoSpaceDN w:val="0"/>
        <w:adjustRightInd w:val="0"/>
        <w:rPr>
          <w:del w:id="75" w:author="Hans Adam Bøgh Marstrand-Jørgensen" w:date="2020-02-20T22:47:00Z"/>
          <w:noProof/>
        </w:rPr>
      </w:pPr>
      <w:del w:id="76" w:author="Hans Adam Bøgh Marstrand-Jørgensen" w:date="2020-02-20T22:47:00Z">
        <w:r w:rsidRPr="00445A39" w:rsidDel="001C1B71">
          <w:rPr>
            <w:noProof/>
          </w:rPr>
          <w:delText xml:space="preserve">Assing, V. (2017c). On the Staphylinidae of the Greek island Ikaría, with supplementary notes on the fauna of Samos (Coleoptera: Staphylinidae). Koleopterol. Rundschau </w:delText>
        </w:r>
        <w:r w:rsidRPr="00445A39" w:rsidDel="001C1B71">
          <w:rPr>
            <w:i/>
            <w:iCs/>
            <w:noProof/>
          </w:rPr>
          <w:delText>87</w:delText>
        </w:r>
        <w:r w:rsidRPr="00445A39" w:rsidDel="001C1B71">
          <w:rPr>
            <w:noProof/>
          </w:rPr>
          <w:delText>, 89–116.</w:delText>
        </w:r>
      </w:del>
    </w:p>
    <w:p w14:paraId="24544FE9" w14:textId="6045ECF5" w:rsidR="003B0620" w:rsidRPr="00445A39" w:rsidDel="001C1B71" w:rsidRDefault="003B0620" w:rsidP="003B0620">
      <w:pPr>
        <w:widowControl w:val="0"/>
        <w:autoSpaceDE w:val="0"/>
        <w:autoSpaceDN w:val="0"/>
        <w:adjustRightInd w:val="0"/>
        <w:rPr>
          <w:del w:id="77" w:author="Hans Adam Bøgh Marstrand-Jørgensen" w:date="2020-02-20T22:47:00Z"/>
          <w:noProof/>
        </w:rPr>
      </w:pPr>
      <w:del w:id="78" w:author="Hans Adam Bøgh Marstrand-Jørgensen" w:date="2020-02-20T22:47:00Z">
        <w:r w:rsidRPr="00445A39" w:rsidDel="001C1B71">
          <w:rPr>
            <w:noProof/>
          </w:rPr>
          <w:delText xml:space="preserve">Assing, V., and Wunderle, P. (2001). On the Staphylinidae of Cyprus (Coleoptera). Entomol. Zeitschrift </w:delText>
        </w:r>
        <w:r w:rsidRPr="00445A39" w:rsidDel="001C1B71">
          <w:rPr>
            <w:i/>
            <w:iCs/>
            <w:noProof/>
          </w:rPr>
          <w:delText>111</w:delText>
        </w:r>
        <w:r w:rsidRPr="00445A39" w:rsidDel="001C1B71">
          <w:rPr>
            <w:noProof/>
          </w:rPr>
          <w:delText>, 34–41.</w:delText>
        </w:r>
      </w:del>
    </w:p>
    <w:p w14:paraId="705269C8" w14:textId="1AB0B3AB" w:rsidR="008E2DF1" w:rsidRPr="00445A39" w:rsidDel="001C1B71" w:rsidRDefault="003B0620" w:rsidP="003B0620">
      <w:pPr>
        <w:widowControl w:val="0"/>
        <w:autoSpaceDE w:val="0"/>
        <w:autoSpaceDN w:val="0"/>
        <w:adjustRightInd w:val="0"/>
        <w:rPr>
          <w:del w:id="79" w:author="Hans Adam Bøgh Marstrand-Jørgensen" w:date="2020-02-20T22:47:00Z"/>
          <w:noProof/>
        </w:rPr>
      </w:pPr>
      <w:del w:id="80" w:author="Hans Adam Bøgh Marstrand-Jørgensen" w:date="2020-02-20T22:47:00Z">
        <w:r w:rsidRPr="00445A39" w:rsidDel="001C1B71">
          <w:rPr>
            <w:noProof/>
          </w:rPr>
          <w:delText xml:space="preserve">Assing, V., Brachat, V., and Meybohm, H. (2018). On the Staphylinidae of the Greek island Corfu (Insecta : Coleoptera). Beiträge Zur Entomol. </w:delText>
        </w:r>
        <w:r w:rsidRPr="00445A39" w:rsidDel="001C1B71">
          <w:rPr>
            <w:i/>
            <w:iCs/>
            <w:noProof/>
          </w:rPr>
          <w:delText>68</w:delText>
        </w:r>
        <w:r w:rsidRPr="00445A39" w:rsidDel="001C1B71">
          <w:rPr>
            <w:noProof/>
          </w:rPr>
          <w:delText>, 31–67.</w:delText>
        </w:r>
      </w:del>
    </w:p>
    <w:p w14:paraId="44126228" w14:textId="2580C429" w:rsidR="003B0620" w:rsidDel="001C1B71" w:rsidRDefault="008E2DF1" w:rsidP="008E2DF1">
      <w:pPr>
        <w:widowControl w:val="0"/>
        <w:autoSpaceDE w:val="0"/>
        <w:autoSpaceDN w:val="0"/>
        <w:adjustRightInd w:val="0"/>
        <w:rPr>
          <w:del w:id="81" w:author="Hans Adam Bøgh Marstrand-Jørgensen" w:date="2020-02-20T22:47:00Z"/>
          <w:noProof/>
        </w:rPr>
      </w:pPr>
      <w:del w:id="82" w:author="Hans Adam Bøgh Marstrand-Jørgensen" w:date="2020-02-20T22:47:00Z">
        <w:r w:rsidRPr="00445A39" w:rsidDel="001C1B71">
          <w:rPr>
            <w:noProof/>
          </w:rPr>
          <w:delText xml:space="preserve">Solodovnikov, A., Yue, Y., Tarasov, S., and Ren, D. (2013). Extinct and extant rove beetles meet in the matrix: Early cretaceous fossils shed light on the evolution of a hyperdiverse insect lineage (Coleoptera: Staphylinidae: Staphylininae). Cladistics </w:delText>
        </w:r>
        <w:r w:rsidRPr="00445A39" w:rsidDel="001C1B71">
          <w:rPr>
            <w:i/>
            <w:iCs/>
            <w:noProof/>
          </w:rPr>
          <w:delText>29</w:delText>
        </w:r>
        <w:r w:rsidRPr="00445A39" w:rsidDel="001C1B71">
          <w:rPr>
            <w:noProof/>
          </w:rPr>
          <w:delText>, 360–403.</w:delText>
        </w:r>
      </w:del>
    </w:p>
    <w:p w14:paraId="0B493DA8" w14:textId="15C076B2" w:rsidR="00EB0AAE" w:rsidRPr="00EB0AAE" w:rsidRDefault="00EB0AAE" w:rsidP="008E2DF1">
      <w:pPr>
        <w:widowControl w:val="0"/>
        <w:autoSpaceDE w:val="0"/>
        <w:autoSpaceDN w:val="0"/>
        <w:adjustRightInd w:val="0"/>
        <w:rPr>
          <w:noProof/>
          <w:lang w:val="en-US"/>
        </w:rPr>
      </w:pPr>
      <w:del w:id="83" w:author="Hans Adam Bøgh Marstrand-Jørgensen" w:date="2020-02-20T22:47:00Z">
        <w:r w:rsidRPr="00445A39" w:rsidDel="001C1B71">
          <w:rPr>
            <w:noProof/>
          </w:rPr>
          <w:delText>Thayer, M.K. (2016). Staphylinidae Latreille, 1802. In Zoology Online, (Berlin, Boston: De Gruyter)</w:delText>
        </w:r>
        <w:r w:rsidDel="001C1B71">
          <w:rPr>
            <w:noProof/>
            <w:lang w:val="en-US"/>
          </w:rPr>
          <w:delText>.</w:delText>
        </w:r>
      </w:del>
    </w:p>
    <w:sectPr w:rsidR="00EB0AAE" w:rsidRPr="00EB0A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slak Kappel Hansen" w:date="2020-01-13T14:50:00Z" w:initials="AKH">
    <w:p w14:paraId="501DEC25" w14:textId="50A32355" w:rsidR="003B50E1" w:rsidRPr="00D93FE8" w:rsidRDefault="003B50E1">
      <w:pPr>
        <w:pStyle w:val="CommentText"/>
        <w:rPr>
          <w:lang w:val="en-US"/>
        </w:rPr>
      </w:pPr>
      <w:r>
        <w:rPr>
          <w:rStyle w:val="CommentReference"/>
        </w:rPr>
        <w:annotationRef/>
      </w:r>
      <w:r w:rsidRPr="00D93FE8">
        <w:rPr>
          <w:lang w:val="en-US"/>
        </w:rPr>
        <w:t xml:space="preserve">I don’t know if </w:t>
      </w:r>
      <w:proofErr w:type="spellStart"/>
      <w:r w:rsidRPr="00D93FE8">
        <w:rPr>
          <w:lang w:val="en-US"/>
        </w:rPr>
        <w:t>i</w:t>
      </w:r>
      <w:proofErr w:type="spellEnd"/>
      <w:r w:rsidRPr="00D93FE8">
        <w:rPr>
          <w:lang w:val="en-US"/>
        </w:rPr>
        <w:t xml:space="preserve"> would call conif</w:t>
      </w:r>
      <w:r>
        <w:rPr>
          <w:lang w:val="en-US"/>
        </w:rPr>
        <w:t>erous forest lush vegetation. I know what you mean, but maybe find a better word.</w:t>
      </w:r>
    </w:p>
  </w:comment>
  <w:comment w:id="14" w:author="Aslak Kappel Hansen" w:date="2020-01-13T15:01:00Z" w:initials="AKH">
    <w:p w14:paraId="57FFD4A1" w14:textId="4A48311E" w:rsidR="003B50E1" w:rsidRPr="0041205F" w:rsidRDefault="003B50E1">
      <w:pPr>
        <w:pStyle w:val="CommentText"/>
        <w:rPr>
          <w:lang w:val="en-US"/>
        </w:rPr>
      </w:pPr>
      <w:r>
        <w:rPr>
          <w:rStyle w:val="CommentReference"/>
        </w:rPr>
        <w:annotationRef/>
      </w:r>
      <w:r w:rsidRPr="0041205F">
        <w:rPr>
          <w:lang w:val="en-US"/>
        </w:rPr>
        <w:t xml:space="preserve">In this </w:t>
      </w:r>
      <w:r>
        <w:rPr>
          <w:lang w:val="en-US"/>
        </w:rPr>
        <w:t>paragraph it would be good with some references to some of the paper working with the habitats of the Island.</w:t>
      </w:r>
    </w:p>
  </w:comment>
  <w:comment w:id="30" w:author="Aslak Kappel Hansen" w:date="2020-01-13T14:58:00Z" w:initials="AKH">
    <w:p w14:paraId="5A582DC5" w14:textId="16EA5574" w:rsidR="003B50E1" w:rsidRPr="0041205F" w:rsidRDefault="003B50E1">
      <w:pPr>
        <w:pStyle w:val="CommentText"/>
        <w:rPr>
          <w:lang w:val="en-US"/>
        </w:rPr>
      </w:pPr>
      <w:r>
        <w:rPr>
          <w:rStyle w:val="CommentReference"/>
        </w:rPr>
        <w:annotationRef/>
      </w:r>
      <w:r w:rsidRPr="0041205F">
        <w:rPr>
          <w:lang w:val="en-US"/>
        </w:rPr>
        <w:t xml:space="preserve">One of two more </w:t>
      </w:r>
      <w:proofErr w:type="spellStart"/>
      <w:r w:rsidRPr="0041205F">
        <w:rPr>
          <w:lang w:val="en-US"/>
        </w:rPr>
        <w:t>senteses</w:t>
      </w:r>
      <w:proofErr w:type="spellEnd"/>
      <w:r w:rsidRPr="0041205F">
        <w:rPr>
          <w:lang w:val="en-US"/>
        </w:rPr>
        <w:t xml:space="preserve"> on </w:t>
      </w:r>
      <w:r>
        <w:rPr>
          <w:lang w:val="en-US"/>
        </w:rPr>
        <w:t xml:space="preserve">which habitats Staphs are found in. E.g. see my </w:t>
      </w:r>
      <w:proofErr w:type="spellStart"/>
      <w:r>
        <w:rPr>
          <w:lang w:val="en-US"/>
        </w:rPr>
        <w:t>Læsø</w:t>
      </w:r>
      <w:proofErr w:type="spellEnd"/>
      <w:r>
        <w:rPr>
          <w:lang w:val="en-US"/>
        </w:rPr>
        <w:t xml:space="preserve"> paper.</w:t>
      </w:r>
    </w:p>
  </w:comment>
  <w:comment w:id="35" w:author="Aslak Kappel Hansen" w:date="2020-01-13T16:11:00Z" w:initials="AKH">
    <w:p w14:paraId="04210B42" w14:textId="2D144E47" w:rsidR="003B50E1" w:rsidRPr="006520D7" w:rsidRDefault="003B50E1">
      <w:pPr>
        <w:pStyle w:val="CommentText"/>
        <w:rPr>
          <w:lang w:val="en-US"/>
        </w:rPr>
      </w:pPr>
      <w:r>
        <w:rPr>
          <w:rStyle w:val="CommentReference"/>
        </w:rPr>
        <w:annotationRef/>
      </w:r>
      <w:r w:rsidRPr="006520D7">
        <w:rPr>
          <w:lang w:val="en-US"/>
        </w:rPr>
        <w:t xml:space="preserve">I like the map, except all the </w:t>
      </w:r>
      <w:r>
        <w:rPr>
          <w:lang w:val="en-US"/>
        </w:rPr>
        <w:t xml:space="preserve">names of cities and other sites mentioned, and the different coloration of areas. If </w:t>
      </w:r>
      <w:proofErr w:type="gramStart"/>
      <w:r>
        <w:rPr>
          <w:lang w:val="en-US"/>
        </w:rPr>
        <w:t>possible</w:t>
      </w:r>
      <w:proofErr w:type="gramEnd"/>
      <w:r>
        <w:rPr>
          <w:lang w:val="en-US"/>
        </w:rPr>
        <w:t xml:space="preserve"> it would be great with a satellite image map without cities and other names.</w:t>
      </w:r>
    </w:p>
  </w:comment>
  <w:comment w:id="41" w:author="Aslak Kappel Hansen" w:date="2020-01-13T16:45:00Z" w:initials="AKH">
    <w:p w14:paraId="6693FB0D" w14:textId="32F91872" w:rsidR="003B50E1" w:rsidRPr="003B50E1" w:rsidRDefault="003B50E1">
      <w:pPr>
        <w:pStyle w:val="CommentText"/>
        <w:rPr>
          <w:lang w:val="en-US"/>
        </w:rPr>
      </w:pPr>
      <w:r>
        <w:rPr>
          <w:rStyle w:val="CommentReference"/>
        </w:rPr>
        <w:annotationRef/>
      </w:r>
      <w:r w:rsidRPr="003B50E1">
        <w:rPr>
          <w:lang w:val="en-US"/>
        </w:rPr>
        <w:t xml:space="preserve">Not sure </w:t>
      </w:r>
      <w:proofErr w:type="spellStart"/>
      <w:r w:rsidRPr="003B50E1">
        <w:rPr>
          <w:lang w:val="en-US"/>
        </w:rPr>
        <w:t>i</w:t>
      </w:r>
      <w:proofErr w:type="spellEnd"/>
      <w:r w:rsidRPr="003B50E1">
        <w:rPr>
          <w:lang w:val="en-US"/>
        </w:rPr>
        <w:t xml:space="preserve"> understand this. Is Skyros the island which has the largest overlap with the mainland of the islands already investigated?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1DEC25" w15:done="0"/>
  <w15:commentEx w15:paraId="57FFD4A1" w15:done="0"/>
  <w15:commentEx w15:paraId="5A582DC5" w15:done="0"/>
  <w15:commentEx w15:paraId="04210B42" w15:done="0"/>
  <w15:commentEx w15:paraId="6693F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1DEC25" w16cid:durableId="21C7021A"/>
  <w16cid:commentId w16cid:paraId="57FFD4A1" w16cid:durableId="21C704C2"/>
  <w16cid:commentId w16cid:paraId="5A582DC5" w16cid:durableId="21C7042D"/>
  <w16cid:commentId w16cid:paraId="04210B42" w16cid:durableId="21C7153C"/>
  <w16cid:commentId w16cid:paraId="6693FB0D" w16cid:durableId="21C71D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Adam Bøgh Marstrand-Jørgensen">
    <w15:presenceInfo w15:providerId="None" w15:userId="Hans Adam Bøgh Marstrand-Jørg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18"/>
    <w:rsid w:val="00033C59"/>
    <w:rsid w:val="0004067E"/>
    <w:rsid w:val="000E1A0D"/>
    <w:rsid w:val="000E1A6E"/>
    <w:rsid w:val="000F5BCF"/>
    <w:rsid w:val="00116986"/>
    <w:rsid w:val="00134670"/>
    <w:rsid w:val="00144945"/>
    <w:rsid w:val="00167173"/>
    <w:rsid w:val="00193417"/>
    <w:rsid w:val="001C1B71"/>
    <w:rsid w:val="001C678D"/>
    <w:rsid w:val="00212BFC"/>
    <w:rsid w:val="0021618E"/>
    <w:rsid w:val="00285C3C"/>
    <w:rsid w:val="002E2515"/>
    <w:rsid w:val="003B0620"/>
    <w:rsid w:val="003B4FEF"/>
    <w:rsid w:val="003B50E1"/>
    <w:rsid w:val="003B5296"/>
    <w:rsid w:val="003B6135"/>
    <w:rsid w:val="003E5256"/>
    <w:rsid w:val="0040550A"/>
    <w:rsid w:val="0041205F"/>
    <w:rsid w:val="0044127B"/>
    <w:rsid w:val="00465537"/>
    <w:rsid w:val="00473C27"/>
    <w:rsid w:val="00475418"/>
    <w:rsid w:val="004B52DC"/>
    <w:rsid w:val="004C7663"/>
    <w:rsid w:val="004F0941"/>
    <w:rsid w:val="005275FA"/>
    <w:rsid w:val="0054085D"/>
    <w:rsid w:val="00546F24"/>
    <w:rsid w:val="00555235"/>
    <w:rsid w:val="00556B74"/>
    <w:rsid w:val="005D18DD"/>
    <w:rsid w:val="00613338"/>
    <w:rsid w:val="006252E2"/>
    <w:rsid w:val="006520D7"/>
    <w:rsid w:val="006C1A11"/>
    <w:rsid w:val="007328E7"/>
    <w:rsid w:val="00751486"/>
    <w:rsid w:val="007527AD"/>
    <w:rsid w:val="007D1028"/>
    <w:rsid w:val="007E75DD"/>
    <w:rsid w:val="00806834"/>
    <w:rsid w:val="00813C0B"/>
    <w:rsid w:val="0081439A"/>
    <w:rsid w:val="0089481C"/>
    <w:rsid w:val="008E2DF1"/>
    <w:rsid w:val="008F1E59"/>
    <w:rsid w:val="00915618"/>
    <w:rsid w:val="00921E98"/>
    <w:rsid w:val="00955B47"/>
    <w:rsid w:val="00970051"/>
    <w:rsid w:val="00A11375"/>
    <w:rsid w:val="00A229AD"/>
    <w:rsid w:val="00A76EDA"/>
    <w:rsid w:val="00A7708F"/>
    <w:rsid w:val="00AA4EEC"/>
    <w:rsid w:val="00AE69A7"/>
    <w:rsid w:val="00B26BF1"/>
    <w:rsid w:val="00B31776"/>
    <w:rsid w:val="00B373A8"/>
    <w:rsid w:val="00C52CB2"/>
    <w:rsid w:val="00C94994"/>
    <w:rsid w:val="00CB4B20"/>
    <w:rsid w:val="00CE14A3"/>
    <w:rsid w:val="00D00771"/>
    <w:rsid w:val="00D038AA"/>
    <w:rsid w:val="00D6750C"/>
    <w:rsid w:val="00D93FE8"/>
    <w:rsid w:val="00DD3502"/>
    <w:rsid w:val="00DF6D56"/>
    <w:rsid w:val="00E3439E"/>
    <w:rsid w:val="00E5335E"/>
    <w:rsid w:val="00E55E8C"/>
    <w:rsid w:val="00EA271E"/>
    <w:rsid w:val="00EB0AAE"/>
    <w:rsid w:val="00ED37F4"/>
    <w:rsid w:val="00ED38AC"/>
    <w:rsid w:val="00ED62DC"/>
    <w:rsid w:val="00EF0E79"/>
    <w:rsid w:val="00EF4489"/>
    <w:rsid w:val="00F30103"/>
    <w:rsid w:val="00F32E55"/>
    <w:rsid w:val="00F45127"/>
    <w:rsid w:val="00F46C90"/>
    <w:rsid w:val="00F63A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2DAF"/>
  <w15:chartTrackingRefBased/>
  <w15:docId w15:val="{778E6C35-5508-48D1-BDB8-C05C41EF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
    <w:rsid w:val="007328E7"/>
    <w:pPr>
      <w:spacing w:after="200" w:line="360" w:lineRule="auto"/>
    </w:pPr>
    <w:rPr>
      <w:rFonts w:ascii="Times New Roman" w:eastAsia="Times New Roman" w:hAnsi="Times New Roman" w:cs="Times New Roman"/>
      <w:b/>
      <w:bCs/>
      <w:sz w:val="18"/>
      <w:szCs w:val="18"/>
      <w:lang w:val="en-GB" w:eastAsia="da-DK"/>
    </w:rPr>
  </w:style>
  <w:style w:type="paragraph" w:styleId="BalloonText">
    <w:name w:val="Balloon Text"/>
    <w:basedOn w:val="Normal"/>
    <w:link w:val="BalloonTextChar"/>
    <w:uiPriority w:val="99"/>
    <w:semiHidden/>
    <w:unhideWhenUsed/>
    <w:rsid w:val="0073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8E7"/>
    <w:rPr>
      <w:rFonts w:ascii="Segoe UI" w:hAnsi="Segoe UI" w:cs="Segoe UI"/>
      <w:sz w:val="18"/>
      <w:szCs w:val="18"/>
    </w:rPr>
  </w:style>
  <w:style w:type="table" w:styleId="TableGrid">
    <w:name w:val="Table Grid"/>
    <w:basedOn w:val="TableNormal"/>
    <w:uiPriority w:val="39"/>
    <w:rsid w:val="003B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3FE8"/>
    <w:rPr>
      <w:sz w:val="16"/>
      <w:szCs w:val="16"/>
    </w:rPr>
  </w:style>
  <w:style w:type="paragraph" w:styleId="CommentText">
    <w:name w:val="annotation text"/>
    <w:basedOn w:val="Normal"/>
    <w:link w:val="CommentTextChar"/>
    <w:uiPriority w:val="99"/>
    <w:semiHidden/>
    <w:unhideWhenUsed/>
    <w:rsid w:val="00D93FE8"/>
    <w:pPr>
      <w:spacing w:line="240" w:lineRule="auto"/>
    </w:pPr>
    <w:rPr>
      <w:sz w:val="20"/>
      <w:szCs w:val="20"/>
    </w:rPr>
  </w:style>
  <w:style w:type="character" w:customStyle="1" w:styleId="CommentTextChar">
    <w:name w:val="Comment Text Char"/>
    <w:basedOn w:val="DefaultParagraphFont"/>
    <w:link w:val="CommentText"/>
    <w:uiPriority w:val="99"/>
    <w:semiHidden/>
    <w:rsid w:val="00D93FE8"/>
    <w:rPr>
      <w:sz w:val="20"/>
      <w:szCs w:val="20"/>
    </w:rPr>
  </w:style>
  <w:style w:type="paragraph" w:styleId="CommentSubject">
    <w:name w:val="annotation subject"/>
    <w:basedOn w:val="CommentText"/>
    <w:next w:val="CommentText"/>
    <w:link w:val="CommentSubjectChar"/>
    <w:uiPriority w:val="99"/>
    <w:semiHidden/>
    <w:unhideWhenUsed/>
    <w:rsid w:val="00D93FE8"/>
    <w:rPr>
      <w:b/>
      <w:bCs/>
    </w:rPr>
  </w:style>
  <w:style w:type="character" w:customStyle="1" w:styleId="CommentSubjectChar">
    <w:name w:val="Comment Subject Char"/>
    <w:basedOn w:val="CommentTextChar"/>
    <w:link w:val="CommentSubject"/>
    <w:uiPriority w:val="99"/>
    <w:semiHidden/>
    <w:rsid w:val="00D93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8D9B-126C-45E2-9629-EF9EB990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10265</Words>
  <Characters>58515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Adam Bøgh Marstrand-Jørgensen</dc:creator>
  <cp:keywords/>
  <dc:description/>
  <cp:lastModifiedBy>Hans Adam Bøgh Marstrand-Jørgensen</cp:lastModifiedBy>
  <cp:revision>11</cp:revision>
  <dcterms:created xsi:type="dcterms:W3CDTF">2020-01-13T16:10:00Z</dcterms:created>
  <dcterms:modified xsi:type="dcterms:W3CDTF">2020-02-20T21:49:00Z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82293c24-c9ef-3b98-a8d7-5a9613b41639</vt:lpwstr>
  </property>
  <property fmtid="{D5CDD505-2E9C-101B-9397-08002B2CF9AE}" pid="24" name="Mendeley Citation Style_1">
    <vt:lpwstr>http://www.zotero.org/styles/cell</vt:lpwstr>
  </property>
</Properties>
</file>